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9AB" w:rsidRPr="00522644" w:rsidRDefault="00D205A6" w:rsidP="000F0547">
      <w:pPr>
        <w:ind w:left="720" w:hanging="720"/>
        <w:jc w:val="center"/>
        <w:rPr>
          <w:rFonts w:ascii="Arial" w:hAnsi="Arial" w:cs="Arial"/>
          <w:b/>
          <w:sz w:val="24"/>
          <w:szCs w:val="20"/>
        </w:rPr>
      </w:pPr>
      <w:ins w:id="0" w:author="K. Wan" w:date="2016-10-27T01:18:00Z">
        <w:r>
          <w:rPr>
            <w:rFonts w:ascii="Arial" w:hAnsi="Arial" w:cs="Arial"/>
            <w:b/>
            <w:sz w:val="24"/>
            <w:szCs w:val="20"/>
          </w:rPr>
          <w:t xml:space="preserve">Project Proposal: </w:t>
        </w:r>
      </w:ins>
      <w:r w:rsidR="00834CDC" w:rsidRPr="00522644">
        <w:rPr>
          <w:rFonts w:ascii="Arial" w:hAnsi="Arial" w:cs="Arial"/>
          <w:b/>
          <w:sz w:val="24"/>
          <w:szCs w:val="20"/>
        </w:rPr>
        <w:t>A</w:t>
      </w:r>
      <w:r w:rsidR="00522644">
        <w:rPr>
          <w:rFonts w:ascii="Arial" w:hAnsi="Arial" w:cs="Arial"/>
          <w:b/>
          <w:sz w:val="24"/>
          <w:szCs w:val="20"/>
        </w:rPr>
        <w:t>I</w:t>
      </w:r>
      <w:r w:rsidR="00834CDC" w:rsidRPr="00522644">
        <w:rPr>
          <w:rFonts w:ascii="Arial" w:hAnsi="Arial" w:cs="Arial"/>
          <w:b/>
          <w:sz w:val="24"/>
          <w:szCs w:val="20"/>
        </w:rPr>
        <w:t xml:space="preserve"> </w:t>
      </w:r>
      <w:del w:id="1" w:author="K. Wan" w:date="2016-10-27T01:56:00Z">
        <w:r w:rsidR="00834CDC" w:rsidRPr="00522644" w:rsidDel="003D3109">
          <w:rPr>
            <w:rFonts w:ascii="Arial" w:hAnsi="Arial" w:cs="Arial"/>
            <w:b/>
            <w:sz w:val="24"/>
            <w:szCs w:val="20"/>
          </w:rPr>
          <w:delText xml:space="preserve">learning </w:delText>
        </w:r>
      </w:del>
      <w:ins w:id="2" w:author="K. Wan" w:date="2016-10-27T01:56:00Z">
        <w:r w:rsidR="003D3109">
          <w:rPr>
            <w:rFonts w:ascii="Arial" w:hAnsi="Arial" w:cs="Arial"/>
            <w:b/>
            <w:sz w:val="24"/>
            <w:szCs w:val="20"/>
          </w:rPr>
          <w:t>L</w:t>
        </w:r>
        <w:r w:rsidR="003D3109" w:rsidRPr="00522644">
          <w:rPr>
            <w:rFonts w:ascii="Arial" w:hAnsi="Arial" w:cs="Arial"/>
            <w:b/>
            <w:sz w:val="24"/>
            <w:szCs w:val="20"/>
          </w:rPr>
          <w:t xml:space="preserve">earning </w:t>
        </w:r>
      </w:ins>
      <w:del w:id="3" w:author="K. Wan" w:date="2016-10-27T01:56:00Z">
        <w:r w:rsidR="00834CDC" w:rsidRPr="00522644" w:rsidDel="003D3109">
          <w:rPr>
            <w:rFonts w:ascii="Arial" w:hAnsi="Arial" w:cs="Arial"/>
            <w:b/>
            <w:sz w:val="24"/>
            <w:szCs w:val="20"/>
          </w:rPr>
          <w:delText xml:space="preserve">agent </w:delText>
        </w:r>
      </w:del>
      <w:ins w:id="4" w:author="K. Wan" w:date="2016-10-27T01:56:00Z">
        <w:r w:rsidR="003D3109">
          <w:rPr>
            <w:rFonts w:ascii="Arial" w:hAnsi="Arial" w:cs="Arial"/>
            <w:b/>
            <w:sz w:val="24"/>
            <w:szCs w:val="20"/>
          </w:rPr>
          <w:t>A</w:t>
        </w:r>
        <w:r w:rsidR="003D3109" w:rsidRPr="00522644">
          <w:rPr>
            <w:rFonts w:ascii="Arial" w:hAnsi="Arial" w:cs="Arial"/>
            <w:b/>
            <w:sz w:val="24"/>
            <w:szCs w:val="20"/>
          </w:rPr>
          <w:t xml:space="preserve">gent </w:t>
        </w:r>
      </w:ins>
      <w:r w:rsidR="00834CDC" w:rsidRPr="00522644">
        <w:rPr>
          <w:rFonts w:ascii="Arial" w:hAnsi="Arial" w:cs="Arial"/>
          <w:b/>
          <w:sz w:val="24"/>
          <w:szCs w:val="20"/>
        </w:rPr>
        <w:t xml:space="preserve">for the </w:t>
      </w:r>
      <w:del w:id="5" w:author="K. Wan" w:date="2016-10-27T01:56:00Z">
        <w:r w:rsidR="00834CDC" w:rsidRPr="00522644" w:rsidDel="003D3109">
          <w:rPr>
            <w:rFonts w:ascii="Arial" w:hAnsi="Arial" w:cs="Arial"/>
            <w:b/>
            <w:sz w:val="24"/>
            <w:szCs w:val="20"/>
          </w:rPr>
          <w:delText xml:space="preserve">game </w:delText>
        </w:r>
      </w:del>
      <w:ins w:id="6" w:author="K. Wan" w:date="2016-10-27T01:56:00Z">
        <w:r w:rsidR="003D3109">
          <w:rPr>
            <w:rFonts w:ascii="Arial" w:hAnsi="Arial" w:cs="Arial"/>
            <w:b/>
            <w:sz w:val="24"/>
            <w:szCs w:val="20"/>
          </w:rPr>
          <w:t>G</w:t>
        </w:r>
        <w:r w:rsidR="003D3109" w:rsidRPr="00522644">
          <w:rPr>
            <w:rFonts w:ascii="Arial" w:hAnsi="Arial" w:cs="Arial"/>
            <w:b/>
            <w:sz w:val="24"/>
            <w:szCs w:val="20"/>
          </w:rPr>
          <w:t xml:space="preserve">ame </w:t>
        </w:r>
      </w:ins>
      <w:r w:rsidR="00834CDC" w:rsidRPr="00522644">
        <w:rPr>
          <w:rFonts w:ascii="Arial" w:hAnsi="Arial" w:cs="Arial"/>
          <w:b/>
          <w:sz w:val="24"/>
          <w:szCs w:val="20"/>
        </w:rPr>
        <w:t>of Battleship</w:t>
      </w:r>
    </w:p>
    <w:p w:rsidR="00834CDC" w:rsidRDefault="00167A28" w:rsidP="001F7FA9">
      <w:pPr>
        <w:ind w:left="720" w:hanging="720"/>
        <w:jc w:val="center"/>
        <w:rPr>
          <w:ins w:id="7" w:author="K. Wan" w:date="2016-10-27T01:30:00Z"/>
          <w:rFonts w:ascii="Arial" w:hAnsi="Arial" w:cs="Arial"/>
          <w:sz w:val="20"/>
          <w:szCs w:val="20"/>
        </w:rPr>
      </w:pPr>
      <w:r>
        <w:rPr>
          <w:rFonts w:ascii="Arial" w:hAnsi="Arial" w:cs="Arial"/>
          <w:sz w:val="20"/>
          <w:szCs w:val="20"/>
        </w:rPr>
        <w:t xml:space="preserve">Jordan </w:t>
      </w:r>
      <w:proofErr w:type="spellStart"/>
      <w:r>
        <w:rPr>
          <w:rFonts w:ascii="Arial" w:hAnsi="Arial" w:cs="Arial"/>
          <w:sz w:val="20"/>
          <w:szCs w:val="20"/>
        </w:rPr>
        <w:t>Ebel</w:t>
      </w:r>
      <w:proofErr w:type="spellEnd"/>
      <w:ins w:id="8" w:author="Jordan Ebel" w:date="2016-10-26T21:15:00Z">
        <w:r w:rsidR="00DE5504">
          <w:rPr>
            <w:rFonts w:ascii="Arial" w:hAnsi="Arial" w:cs="Arial"/>
            <w:sz w:val="20"/>
            <w:szCs w:val="20"/>
          </w:rPr>
          <w:t xml:space="preserve"> (</w:t>
        </w:r>
        <w:proofErr w:type="spellStart"/>
        <w:r w:rsidR="00DE5504">
          <w:rPr>
            <w:rFonts w:ascii="Arial" w:hAnsi="Arial" w:cs="Arial"/>
            <w:sz w:val="20"/>
            <w:szCs w:val="20"/>
          </w:rPr>
          <w:t>jebel</w:t>
        </w:r>
        <w:proofErr w:type="spellEnd"/>
        <w:r w:rsidR="00DE5504">
          <w:rPr>
            <w:rFonts w:ascii="Arial" w:hAnsi="Arial" w:cs="Arial"/>
            <w:sz w:val="20"/>
            <w:szCs w:val="20"/>
          </w:rPr>
          <w:t>)</w:t>
        </w:r>
      </w:ins>
      <w:r>
        <w:rPr>
          <w:rFonts w:ascii="Arial" w:hAnsi="Arial" w:cs="Arial"/>
          <w:sz w:val="20"/>
          <w:szCs w:val="20"/>
        </w:rPr>
        <w:t>, Kai Wan</w:t>
      </w:r>
      <w:ins w:id="9" w:author="Jordan Ebel" w:date="2016-10-26T21:15:00Z">
        <w:r w:rsidR="00DE5504">
          <w:rPr>
            <w:rFonts w:ascii="Arial" w:hAnsi="Arial" w:cs="Arial"/>
            <w:sz w:val="20"/>
            <w:szCs w:val="20"/>
          </w:rPr>
          <w:t xml:space="preserve"> (</w:t>
        </w:r>
      </w:ins>
      <w:proofErr w:type="spellStart"/>
      <w:ins w:id="10" w:author="Jordan Ebel" w:date="2016-10-26T21:16:00Z">
        <w:del w:id="11" w:author="K. Wan" w:date="2016-10-27T01:18:00Z">
          <w:r w:rsidR="00DE5504" w:rsidDel="00D205A6">
            <w:rPr>
              <w:rFonts w:ascii="Arial" w:hAnsi="Arial" w:cs="Arial"/>
              <w:sz w:val="20"/>
              <w:szCs w:val="20"/>
            </w:rPr>
            <w:delText>KAI_ENTER_ID</w:delText>
          </w:r>
        </w:del>
      </w:ins>
      <w:ins w:id="12" w:author="K. Wan" w:date="2016-10-27T01:18:00Z">
        <w:r w:rsidR="00D205A6">
          <w:rPr>
            <w:rFonts w:ascii="Arial" w:hAnsi="Arial" w:cs="Arial"/>
            <w:sz w:val="20"/>
            <w:szCs w:val="20"/>
          </w:rPr>
          <w:t>kaiw</w:t>
        </w:r>
      </w:ins>
      <w:proofErr w:type="spellEnd"/>
      <w:ins w:id="13" w:author="Jordan Ebel" w:date="2016-10-26T21:15:00Z">
        <w:r w:rsidR="00DE5504">
          <w:rPr>
            <w:rFonts w:ascii="Arial" w:hAnsi="Arial" w:cs="Arial"/>
            <w:sz w:val="20"/>
            <w:szCs w:val="20"/>
          </w:rPr>
          <w:t>)</w:t>
        </w:r>
      </w:ins>
    </w:p>
    <w:p w:rsidR="00185AB1" w:rsidRPr="002B5677" w:rsidRDefault="00185AB1" w:rsidP="001F7FA9">
      <w:pPr>
        <w:ind w:left="720" w:hanging="720"/>
        <w:jc w:val="center"/>
        <w:rPr>
          <w:rFonts w:ascii="Arial" w:hAnsi="Arial" w:cs="Arial"/>
          <w:sz w:val="20"/>
          <w:szCs w:val="20"/>
        </w:rPr>
      </w:pPr>
    </w:p>
    <w:p w:rsidR="001335C6" w:rsidRPr="002B5677" w:rsidRDefault="000E5216" w:rsidP="000E5216">
      <w:pPr>
        <w:ind w:left="720" w:hanging="720"/>
        <w:rPr>
          <w:rFonts w:ascii="Arial" w:hAnsi="Arial" w:cs="Arial"/>
          <w:b/>
          <w:sz w:val="20"/>
          <w:szCs w:val="20"/>
        </w:rPr>
      </w:pPr>
      <w:r w:rsidRPr="002B5677">
        <w:rPr>
          <w:rFonts w:ascii="Arial" w:hAnsi="Arial" w:cs="Arial"/>
          <w:b/>
          <w:sz w:val="20"/>
          <w:szCs w:val="20"/>
        </w:rPr>
        <w:t xml:space="preserve">Task </w:t>
      </w:r>
      <w:ins w:id="14" w:author="Jordan Ebel" w:date="2016-10-26T21:35:00Z">
        <w:r w:rsidR="00DE5504">
          <w:rPr>
            <w:rFonts w:ascii="Arial" w:hAnsi="Arial" w:cs="Arial"/>
            <w:b/>
            <w:sz w:val="20"/>
            <w:szCs w:val="20"/>
          </w:rPr>
          <w:t>D</w:t>
        </w:r>
      </w:ins>
      <w:del w:id="15" w:author="Jordan Ebel" w:date="2016-10-26T21:35:00Z">
        <w:r w:rsidRPr="002B5677" w:rsidDel="00DE5504">
          <w:rPr>
            <w:rFonts w:ascii="Arial" w:hAnsi="Arial" w:cs="Arial"/>
            <w:b/>
            <w:sz w:val="20"/>
            <w:szCs w:val="20"/>
          </w:rPr>
          <w:delText>d</w:delText>
        </w:r>
      </w:del>
      <w:r w:rsidRPr="002B5677">
        <w:rPr>
          <w:rFonts w:ascii="Arial" w:hAnsi="Arial" w:cs="Arial"/>
          <w:b/>
          <w:sz w:val="20"/>
          <w:szCs w:val="20"/>
        </w:rPr>
        <w:t>efinition</w:t>
      </w:r>
    </w:p>
    <w:p w:rsidR="000E62EC" w:rsidRPr="002B5677" w:rsidRDefault="000E62EC" w:rsidP="000E5216">
      <w:pPr>
        <w:ind w:left="720" w:hanging="720"/>
        <w:rPr>
          <w:rFonts w:ascii="Arial" w:hAnsi="Arial" w:cs="Arial"/>
          <w:sz w:val="20"/>
          <w:szCs w:val="20"/>
        </w:rPr>
      </w:pPr>
      <w:r w:rsidRPr="002B5677">
        <w:rPr>
          <w:rFonts w:ascii="Arial" w:hAnsi="Arial" w:cs="Arial"/>
          <w:sz w:val="20"/>
          <w:szCs w:val="20"/>
        </w:rPr>
        <w:t xml:space="preserve">We propose to </w:t>
      </w:r>
      <w:r w:rsidR="004A2B7F" w:rsidRPr="002B5677">
        <w:rPr>
          <w:rFonts w:ascii="Arial" w:hAnsi="Arial" w:cs="Arial"/>
          <w:sz w:val="20"/>
          <w:szCs w:val="20"/>
        </w:rPr>
        <w:t xml:space="preserve">implement a game-playing agent for a modified version of the game of Battleship. </w:t>
      </w:r>
    </w:p>
    <w:p w:rsidR="000E5216" w:rsidRPr="002B5677" w:rsidRDefault="004A2B7F" w:rsidP="004A2B7F">
      <w:pPr>
        <w:rPr>
          <w:rFonts w:ascii="Arial" w:hAnsi="Arial" w:cs="Arial"/>
          <w:sz w:val="20"/>
          <w:szCs w:val="20"/>
        </w:rPr>
      </w:pPr>
      <w:r w:rsidRPr="002B5677">
        <w:rPr>
          <w:rFonts w:ascii="Arial" w:hAnsi="Arial" w:cs="Arial"/>
          <w:sz w:val="20"/>
          <w:szCs w:val="20"/>
        </w:rPr>
        <w:t xml:space="preserve">The game of Battleship is played on a square grid (traditionally 10-by-10). A number of ships, each 1 square wide and between 1 to 5 squares long, are placed on the grid either horizontally or vertically with no overlap. The ships are hidden from the player, who each turn </w:t>
      </w:r>
      <w:r w:rsidR="00B07352" w:rsidRPr="002B5677">
        <w:rPr>
          <w:rFonts w:ascii="Arial" w:hAnsi="Arial" w:cs="Arial"/>
          <w:sz w:val="20"/>
          <w:szCs w:val="20"/>
        </w:rPr>
        <w:t>makes a guess and selects</w:t>
      </w:r>
      <w:r w:rsidRPr="002B5677">
        <w:rPr>
          <w:rFonts w:ascii="Arial" w:hAnsi="Arial" w:cs="Arial"/>
          <w:sz w:val="20"/>
          <w:szCs w:val="20"/>
        </w:rPr>
        <w:t xml:space="preserve"> a square to strike. </w:t>
      </w:r>
      <w:r w:rsidR="00B07352" w:rsidRPr="002B5677">
        <w:rPr>
          <w:rFonts w:ascii="Arial" w:hAnsi="Arial" w:cs="Arial"/>
          <w:sz w:val="20"/>
          <w:szCs w:val="20"/>
        </w:rPr>
        <w:t>The player is then informed whether the strike resulted in a hit or a miss. The game continues until a player has successfully hit all the squares occupied by ships (i.e. sunk all the ships).</w:t>
      </w:r>
    </w:p>
    <w:p w:rsidR="00B07352" w:rsidRPr="002B5677" w:rsidRDefault="00B07352" w:rsidP="004A2B7F">
      <w:pPr>
        <w:rPr>
          <w:rFonts w:ascii="Arial" w:hAnsi="Arial" w:cs="Arial"/>
          <w:sz w:val="20"/>
          <w:szCs w:val="20"/>
        </w:rPr>
      </w:pPr>
      <w:r w:rsidRPr="002B5677">
        <w:rPr>
          <w:rFonts w:ascii="Arial" w:hAnsi="Arial" w:cs="Arial"/>
          <w:sz w:val="20"/>
          <w:szCs w:val="20"/>
        </w:rPr>
        <w:t>In this proposal, we plan to make some specific modifications to the game as follows:</w:t>
      </w:r>
    </w:p>
    <w:p w:rsidR="00B07352" w:rsidRPr="002B5677" w:rsidRDefault="00905F23" w:rsidP="00B07352">
      <w:pPr>
        <w:pStyle w:val="ListParagraph"/>
        <w:numPr>
          <w:ilvl w:val="0"/>
          <w:numId w:val="1"/>
        </w:numPr>
        <w:rPr>
          <w:rFonts w:ascii="Arial" w:hAnsi="Arial" w:cs="Arial"/>
          <w:sz w:val="20"/>
          <w:szCs w:val="20"/>
        </w:rPr>
      </w:pPr>
      <w:r w:rsidRPr="002B5677">
        <w:rPr>
          <w:rFonts w:ascii="Arial" w:hAnsi="Arial" w:cs="Arial"/>
          <w:sz w:val="20"/>
          <w:szCs w:val="20"/>
        </w:rPr>
        <w:t>The game will be played by a single player</w:t>
      </w:r>
      <w:r w:rsidR="005F291B" w:rsidRPr="002B5677">
        <w:rPr>
          <w:rFonts w:ascii="Arial" w:hAnsi="Arial" w:cs="Arial"/>
          <w:sz w:val="20"/>
          <w:szCs w:val="20"/>
        </w:rPr>
        <w:t xml:space="preserve"> (AI agent)</w:t>
      </w:r>
      <w:r w:rsidRPr="002B5677">
        <w:rPr>
          <w:rFonts w:ascii="Arial" w:hAnsi="Arial" w:cs="Arial"/>
          <w:sz w:val="20"/>
          <w:szCs w:val="20"/>
        </w:rPr>
        <w:t>, who select</w:t>
      </w:r>
      <w:ins w:id="16" w:author="Jordan Ebel" w:date="2016-10-26T21:19:00Z">
        <w:r w:rsidR="00DE5504">
          <w:rPr>
            <w:rFonts w:ascii="Arial" w:hAnsi="Arial" w:cs="Arial"/>
            <w:sz w:val="20"/>
            <w:szCs w:val="20"/>
          </w:rPr>
          <w:t>s</w:t>
        </w:r>
      </w:ins>
      <w:r w:rsidRPr="002B5677">
        <w:rPr>
          <w:rFonts w:ascii="Arial" w:hAnsi="Arial" w:cs="Arial"/>
          <w:sz w:val="20"/>
          <w:szCs w:val="20"/>
        </w:rPr>
        <w:t xml:space="preserve"> one square of the board to strike each turn.</w:t>
      </w:r>
    </w:p>
    <w:p w:rsidR="00B07352" w:rsidRPr="002B5677" w:rsidRDefault="00B07352" w:rsidP="00B07352">
      <w:pPr>
        <w:pStyle w:val="ListParagraph"/>
        <w:numPr>
          <w:ilvl w:val="0"/>
          <w:numId w:val="1"/>
        </w:numPr>
        <w:rPr>
          <w:rFonts w:ascii="Arial" w:hAnsi="Arial" w:cs="Arial"/>
          <w:sz w:val="20"/>
          <w:szCs w:val="20"/>
        </w:rPr>
      </w:pPr>
      <w:r w:rsidRPr="002B5677">
        <w:rPr>
          <w:rFonts w:ascii="Arial" w:hAnsi="Arial" w:cs="Arial"/>
          <w:sz w:val="20"/>
          <w:szCs w:val="20"/>
        </w:rPr>
        <w:t xml:space="preserve">The game board will be of size m-by-m. We intend to </w:t>
      </w:r>
      <w:r w:rsidR="00905F23" w:rsidRPr="002B5677">
        <w:rPr>
          <w:rFonts w:ascii="Arial" w:hAnsi="Arial" w:cs="Arial"/>
          <w:sz w:val="20"/>
          <w:szCs w:val="20"/>
        </w:rPr>
        <w:t>test our implementation on various sizes of m, including the traditional 10</w:t>
      </w:r>
      <w:r w:rsidR="00A36E6D" w:rsidRPr="002B5677">
        <w:rPr>
          <w:rFonts w:ascii="Arial" w:hAnsi="Arial" w:cs="Arial"/>
          <w:sz w:val="20"/>
          <w:szCs w:val="20"/>
        </w:rPr>
        <w:t xml:space="preserve"> </w:t>
      </w:r>
      <w:r w:rsidR="00905F23" w:rsidRPr="002B5677">
        <w:rPr>
          <w:rFonts w:ascii="Arial" w:hAnsi="Arial" w:cs="Arial"/>
          <w:sz w:val="20"/>
          <w:szCs w:val="20"/>
        </w:rPr>
        <w:t>but also smaller and larger sizes.</w:t>
      </w:r>
    </w:p>
    <w:p w:rsidR="00B07352" w:rsidRPr="002B5677" w:rsidRDefault="00905F23" w:rsidP="00B07352">
      <w:pPr>
        <w:pStyle w:val="ListParagraph"/>
        <w:numPr>
          <w:ilvl w:val="0"/>
          <w:numId w:val="1"/>
        </w:numPr>
        <w:rPr>
          <w:rFonts w:ascii="Arial" w:hAnsi="Arial" w:cs="Arial"/>
          <w:sz w:val="20"/>
          <w:szCs w:val="20"/>
        </w:rPr>
      </w:pPr>
      <w:r w:rsidRPr="002B5677">
        <w:rPr>
          <w:rFonts w:ascii="Arial" w:hAnsi="Arial" w:cs="Arial"/>
          <w:sz w:val="20"/>
          <w:szCs w:val="20"/>
        </w:rPr>
        <w:t xml:space="preserve">The number and lengths of the ships will differ from the traditional </w:t>
      </w:r>
      <w:r w:rsidR="005F291B" w:rsidRPr="002B5677">
        <w:rPr>
          <w:rFonts w:ascii="Arial" w:hAnsi="Arial" w:cs="Arial"/>
          <w:sz w:val="20"/>
          <w:szCs w:val="20"/>
        </w:rPr>
        <w:t>arrangement (5 ships of lengths 5, 4, 3, 3, 2). We intend to test various ship numbers and sizes and observe the impact on our results.</w:t>
      </w:r>
    </w:p>
    <w:p w:rsidR="00834CDC" w:rsidRDefault="005F291B" w:rsidP="00F73788">
      <w:pPr>
        <w:pStyle w:val="ListParagraph"/>
        <w:numPr>
          <w:ilvl w:val="0"/>
          <w:numId w:val="1"/>
        </w:numPr>
        <w:rPr>
          <w:ins w:id="17" w:author="Jordan Ebel" w:date="2016-10-26T21:18:00Z"/>
          <w:rFonts w:ascii="Arial" w:hAnsi="Arial" w:cs="Arial"/>
          <w:sz w:val="20"/>
          <w:szCs w:val="20"/>
        </w:rPr>
      </w:pPr>
      <w:r w:rsidRPr="002B5677">
        <w:rPr>
          <w:rFonts w:ascii="Arial" w:hAnsi="Arial" w:cs="Arial"/>
          <w:sz w:val="20"/>
          <w:szCs w:val="20"/>
        </w:rPr>
        <w:t>The player (AI) will have no prior knowledge of the number and sizes of the ships.</w:t>
      </w:r>
    </w:p>
    <w:p w:rsidR="00DE5504" w:rsidRPr="002B5677" w:rsidRDefault="00DE5504" w:rsidP="00F73788">
      <w:pPr>
        <w:pStyle w:val="ListParagraph"/>
        <w:numPr>
          <w:ilvl w:val="0"/>
          <w:numId w:val="1"/>
        </w:numPr>
        <w:rPr>
          <w:rFonts w:ascii="Arial" w:hAnsi="Arial" w:cs="Arial"/>
          <w:sz w:val="20"/>
          <w:szCs w:val="20"/>
        </w:rPr>
      </w:pPr>
      <w:ins w:id="18" w:author="Jordan Ebel" w:date="2016-10-26T21:19:00Z">
        <w:r>
          <w:rPr>
            <w:rFonts w:ascii="Arial" w:hAnsi="Arial" w:cs="Arial"/>
            <w:sz w:val="20"/>
            <w:szCs w:val="20"/>
          </w:rPr>
          <w:t xml:space="preserve">Optionally, we can extend our project to include a separate algorithm for placing ships.  With </w:t>
        </w:r>
      </w:ins>
      <w:ins w:id="19" w:author="Jordan Ebel" w:date="2016-10-26T21:21:00Z">
        <w:r>
          <w:rPr>
            <w:rFonts w:ascii="Arial" w:hAnsi="Arial" w:cs="Arial"/>
            <w:sz w:val="20"/>
            <w:szCs w:val="20"/>
          </w:rPr>
          <w:t>this extension, we can support full two</w:t>
        </w:r>
      </w:ins>
      <w:ins w:id="20" w:author="Jordan Ebel" w:date="2016-10-26T21:22:00Z">
        <w:r>
          <w:rPr>
            <w:rFonts w:ascii="Arial" w:hAnsi="Arial" w:cs="Arial"/>
            <w:sz w:val="20"/>
            <w:szCs w:val="20"/>
          </w:rPr>
          <w:t xml:space="preserve"> participant</w:t>
        </w:r>
      </w:ins>
      <w:ins w:id="21" w:author="Jordan Ebel" w:date="2016-10-26T21:21:00Z">
        <w:r>
          <w:rPr>
            <w:rFonts w:ascii="Arial" w:hAnsi="Arial" w:cs="Arial"/>
            <w:sz w:val="20"/>
            <w:szCs w:val="20"/>
          </w:rPr>
          <w:t xml:space="preserve"> gameplay.</w:t>
        </w:r>
      </w:ins>
    </w:p>
    <w:p w:rsidR="00D359C1" w:rsidRPr="002B5677" w:rsidRDefault="00D359C1" w:rsidP="00F73788">
      <w:pPr>
        <w:rPr>
          <w:rFonts w:ascii="Arial" w:hAnsi="Arial" w:cs="Arial"/>
          <w:b/>
          <w:sz w:val="20"/>
          <w:szCs w:val="20"/>
        </w:rPr>
      </w:pPr>
      <w:r w:rsidRPr="002B5677">
        <w:rPr>
          <w:rFonts w:ascii="Arial" w:hAnsi="Arial" w:cs="Arial"/>
          <w:b/>
          <w:sz w:val="20"/>
          <w:szCs w:val="20"/>
        </w:rPr>
        <w:t>Evaluation</w:t>
      </w:r>
    </w:p>
    <w:p w:rsidR="00834CDC" w:rsidRPr="002B5677" w:rsidRDefault="00F73788" w:rsidP="00F73788">
      <w:pPr>
        <w:rPr>
          <w:rFonts w:ascii="Arial" w:hAnsi="Arial" w:cs="Arial"/>
          <w:sz w:val="20"/>
          <w:szCs w:val="20"/>
        </w:rPr>
      </w:pPr>
      <w:r w:rsidRPr="002B5677">
        <w:rPr>
          <w:rFonts w:ascii="Arial" w:hAnsi="Arial" w:cs="Arial"/>
          <w:sz w:val="20"/>
          <w:szCs w:val="20"/>
        </w:rPr>
        <w:t>The main metric for game-playing proficiency will be the player’s hit-rate, i.e. the ratio of strikes taken that resulted in a hit. Equivalently, a player should attempt to sink all ships on the board in as few strikes as possible.</w:t>
      </w:r>
    </w:p>
    <w:p w:rsidR="00D359C1" w:rsidRPr="002B5677" w:rsidRDefault="006769E8" w:rsidP="00F73788">
      <w:pPr>
        <w:rPr>
          <w:rFonts w:ascii="Arial" w:hAnsi="Arial" w:cs="Arial"/>
          <w:b/>
          <w:sz w:val="20"/>
          <w:szCs w:val="20"/>
        </w:rPr>
      </w:pPr>
      <w:r w:rsidRPr="002B5677">
        <w:rPr>
          <w:rFonts w:ascii="Arial" w:hAnsi="Arial" w:cs="Arial"/>
          <w:b/>
          <w:sz w:val="20"/>
          <w:szCs w:val="20"/>
        </w:rPr>
        <w:t>Approach</w:t>
      </w:r>
    </w:p>
    <w:p w:rsidR="006769E8" w:rsidRPr="002B5677" w:rsidRDefault="00F73788" w:rsidP="00F73788">
      <w:pPr>
        <w:rPr>
          <w:rFonts w:ascii="Arial" w:hAnsi="Arial" w:cs="Arial"/>
          <w:sz w:val="20"/>
          <w:szCs w:val="20"/>
        </w:rPr>
      </w:pPr>
      <w:r w:rsidRPr="002B5677">
        <w:rPr>
          <w:rFonts w:ascii="Arial" w:hAnsi="Arial" w:cs="Arial"/>
          <w:sz w:val="20"/>
          <w:szCs w:val="20"/>
        </w:rPr>
        <w:t xml:space="preserve">Our goal is to implement an AI agent that will </w:t>
      </w:r>
      <w:r w:rsidR="005A0A44" w:rsidRPr="002B5677">
        <w:rPr>
          <w:rFonts w:ascii="Arial" w:hAnsi="Arial" w:cs="Arial"/>
          <w:sz w:val="20"/>
          <w:szCs w:val="20"/>
        </w:rPr>
        <w:t>learn to be</w:t>
      </w:r>
      <w:r w:rsidR="00047456" w:rsidRPr="002B5677">
        <w:rPr>
          <w:rFonts w:ascii="Arial" w:hAnsi="Arial" w:cs="Arial"/>
          <w:sz w:val="20"/>
          <w:szCs w:val="20"/>
        </w:rPr>
        <w:t>come</w:t>
      </w:r>
      <w:r w:rsidRPr="002B5677">
        <w:rPr>
          <w:rFonts w:ascii="Arial" w:hAnsi="Arial" w:cs="Arial"/>
          <w:sz w:val="20"/>
          <w:szCs w:val="20"/>
        </w:rPr>
        <w:t xml:space="preserve"> proficient </w:t>
      </w:r>
      <w:r w:rsidR="00044E57" w:rsidRPr="002B5677">
        <w:rPr>
          <w:rFonts w:ascii="Arial" w:hAnsi="Arial" w:cs="Arial"/>
          <w:sz w:val="20"/>
          <w:szCs w:val="20"/>
        </w:rPr>
        <w:t>at playing our modified version of Battleship.</w:t>
      </w:r>
      <w:r w:rsidR="006769E8" w:rsidRPr="002B5677">
        <w:rPr>
          <w:rFonts w:ascii="Arial" w:hAnsi="Arial" w:cs="Arial"/>
          <w:sz w:val="20"/>
          <w:szCs w:val="20"/>
        </w:rPr>
        <w:t xml:space="preserve"> More specifically, we require our implementation to meet these requirements:</w:t>
      </w:r>
    </w:p>
    <w:p w:rsidR="00553D51" w:rsidRPr="002B5677" w:rsidRDefault="006769E8" w:rsidP="00553D51">
      <w:pPr>
        <w:pStyle w:val="ListParagraph"/>
        <w:numPr>
          <w:ilvl w:val="0"/>
          <w:numId w:val="3"/>
        </w:numPr>
        <w:rPr>
          <w:rFonts w:ascii="Arial" w:hAnsi="Arial" w:cs="Arial"/>
          <w:sz w:val="20"/>
          <w:szCs w:val="20"/>
        </w:rPr>
      </w:pPr>
      <w:r w:rsidRPr="002B5677">
        <w:rPr>
          <w:rFonts w:ascii="Arial" w:hAnsi="Arial" w:cs="Arial"/>
          <w:sz w:val="20"/>
          <w:szCs w:val="20"/>
        </w:rPr>
        <w:t xml:space="preserve">Our implementation shall have </w:t>
      </w:r>
      <w:r w:rsidR="00881672" w:rsidRPr="002B5677">
        <w:rPr>
          <w:rFonts w:ascii="Arial" w:hAnsi="Arial" w:cs="Arial"/>
          <w:sz w:val="20"/>
          <w:szCs w:val="20"/>
        </w:rPr>
        <w:t>no prior</w:t>
      </w:r>
      <w:r w:rsidRPr="002B5677">
        <w:rPr>
          <w:rFonts w:ascii="Arial" w:hAnsi="Arial" w:cs="Arial"/>
          <w:sz w:val="20"/>
          <w:szCs w:val="20"/>
        </w:rPr>
        <w:t xml:space="preserve"> knowledge or assumptions about the game of Battleship. It will not rely on any </w:t>
      </w:r>
      <w:r w:rsidR="00266B6F" w:rsidRPr="002B5677">
        <w:rPr>
          <w:rFonts w:ascii="Arial" w:hAnsi="Arial" w:cs="Arial"/>
          <w:sz w:val="20"/>
          <w:szCs w:val="20"/>
        </w:rPr>
        <w:t>handcrafted features</w:t>
      </w:r>
      <w:r w:rsidR="00841D72" w:rsidRPr="002B5677">
        <w:rPr>
          <w:rFonts w:ascii="Arial" w:hAnsi="Arial" w:cs="Arial"/>
          <w:sz w:val="20"/>
          <w:szCs w:val="20"/>
        </w:rPr>
        <w:t xml:space="preserve"> that reflect game knowledge.</w:t>
      </w:r>
    </w:p>
    <w:p w:rsidR="00553D51" w:rsidRPr="002B5677" w:rsidRDefault="00553D51" w:rsidP="00553D51">
      <w:pPr>
        <w:pStyle w:val="ListParagraph"/>
        <w:numPr>
          <w:ilvl w:val="0"/>
          <w:numId w:val="3"/>
        </w:numPr>
        <w:rPr>
          <w:rFonts w:ascii="Arial" w:hAnsi="Arial" w:cs="Arial"/>
          <w:sz w:val="20"/>
          <w:szCs w:val="20"/>
        </w:rPr>
      </w:pPr>
      <w:r w:rsidRPr="002B5677">
        <w:rPr>
          <w:rFonts w:ascii="Arial" w:hAnsi="Arial" w:cs="Arial"/>
          <w:sz w:val="20"/>
          <w:szCs w:val="20"/>
        </w:rPr>
        <w:t>Our implementation shall rely on a reward-based feedback to learn the optimal way to play the game through reinforcement learning.</w:t>
      </w:r>
    </w:p>
    <w:p w:rsidR="000F0547" w:rsidRPr="002B5677" w:rsidRDefault="00881672" w:rsidP="00881672">
      <w:pPr>
        <w:rPr>
          <w:rFonts w:ascii="Arial" w:hAnsi="Arial" w:cs="Arial"/>
          <w:sz w:val="20"/>
          <w:szCs w:val="20"/>
        </w:rPr>
      </w:pPr>
      <w:r w:rsidRPr="002B5677">
        <w:rPr>
          <w:rFonts w:ascii="Arial" w:hAnsi="Arial" w:cs="Arial"/>
          <w:sz w:val="20"/>
          <w:szCs w:val="20"/>
        </w:rPr>
        <w:t xml:space="preserve">We believe these requirements present a worthy challenge and also makes an interesting opportunity to compare against </w:t>
      </w:r>
      <w:r w:rsidR="006769E8" w:rsidRPr="002B5677">
        <w:rPr>
          <w:rFonts w:ascii="Arial" w:hAnsi="Arial" w:cs="Arial"/>
          <w:sz w:val="20"/>
          <w:szCs w:val="20"/>
        </w:rPr>
        <w:t>non-learning, rules-based approach</w:t>
      </w:r>
      <w:r w:rsidR="004D498D" w:rsidRPr="002B5677">
        <w:rPr>
          <w:rFonts w:ascii="Arial" w:hAnsi="Arial" w:cs="Arial"/>
          <w:sz w:val="20"/>
          <w:szCs w:val="20"/>
        </w:rPr>
        <w:t>es</w:t>
      </w:r>
      <w:r w:rsidRPr="002B5677">
        <w:rPr>
          <w:rFonts w:ascii="Arial" w:hAnsi="Arial" w:cs="Arial"/>
          <w:sz w:val="20"/>
          <w:szCs w:val="20"/>
        </w:rPr>
        <w:t xml:space="preserve"> (See Baselines and Oracles). </w:t>
      </w:r>
      <w:r w:rsidR="00E64608" w:rsidRPr="002B5677">
        <w:rPr>
          <w:rFonts w:ascii="Arial" w:hAnsi="Arial" w:cs="Arial"/>
          <w:sz w:val="20"/>
          <w:szCs w:val="20"/>
        </w:rPr>
        <w:t>The main difficulty of the project lies in the large state-space, which increases exponentially with the game board size. The challenge, then, is to find ways to search the state space more quickly and efficiently.</w:t>
      </w:r>
    </w:p>
    <w:p w:rsidR="00D71C50" w:rsidRPr="002B5677" w:rsidRDefault="00D71C50" w:rsidP="00881672">
      <w:pPr>
        <w:rPr>
          <w:rFonts w:ascii="Arial" w:hAnsi="Arial" w:cs="Arial"/>
          <w:b/>
          <w:sz w:val="20"/>
          <w:szCs w:val="20"/>
        </w:rPr>
      </w:pPr>
      <w:r w:rsidRPr="002B5677">
        <w:rPr>
          <w:rFonts w:ascii="Arial" w:hAnsi="Arial" w:cs="Arial"/>
          <w:b/>
          <w:sz w:val="20"/>
          <w:szCs w:val="20"/>
        </w:rPr>
        <w:t>Modeling</w:t>
      </w:r>
    </w:p>
    <w:p w:rsidR="00075D62" w:rsidRPr="002B5677" w:rsidRDefault="00B14906" w:rsidP="00881672">
      <w:pPr>
        <w:rPr>
          <w:rFonts w:ascii="Arial" w:hAnsi="Arial" w:cs="Arial"/>
          <w:sz w:val="20"/>
          <w:szCs w:val="20"/>
        </w:rPr>
      </w:pPr>
      <w:r w:rsidRPr="002B5677">
        <w:rPr>
          <w:rFonts w:ascii="Arial" w:hAnsi="Arial" w:cs="Arial"/>
          <w:sz w:val="20"/>
          <w:szCs w:val="20"/>
        </w:rPr>
        <w:t xml:space="preserve"> </w:t>
      </w:r>
      <w:r w:rsidR="00075D62" w:rsidRPr="002B5677">
        <w:rPr>
          <w:rFonts w:ascii="Arial" w:hAnsi="Arial" w:cs="Arial"/>
          <w:sz w:val="20"/>
          <w:szCs w:val="20"/>
        </w:rPr>
        <w:t xml:space="preserve">Our system will consist of a learning agent module and a game module, which serves as the environment with which the agent interacts. </w:t>
      </w:r>
      <w:r w:rsidR="0094387B" w:rsidRPr="002B5677">
        <w:rPr>
          <w:rFonts w:ascii="Arial" w:hAnsi="Arial" w:cs="Arial"/>
          <w:sz w:val="20"/>
          <w:szCs w:val="20"/>
        </w:rPr>
        <w:t>The only input from the agent to the game will be actions, which are simply coordinates on the game board that the agent selected to strike. The feedback output from the game to the agent consists of an indication of hit or miss, along with a corresponding reward or penalty.</w:t>
      </w:r>
    </w:p>
    <w:p w:rsidR="0094387B" w:rsidRPr="002B5677" w:rsidRDefault="00D205A6" w:rsidP="00881672">
      <w:pPr>
        <w:rPr>
          <w:rFonts w:ascii="Arial" w:hAnsi="Arial" w:cs="Arial"/>
          <w:sz w:val="20"/>
          <w:szCs w:val="20"/>
        </w:rPr>
      </w:pPr>
      <w:r w:rsidRPr="002B5677">
        <w:rPr>
          <w:rFonts w:ascii="Arial" w:hAnsi="Arial" w:cs="Arial"/>
          <w:b/>
          <w:noProof/>
          <w:sz w:val="20"/>
          <w:szCs w:val="20"/>
        </w:rPr>
        <w:lastRenderedPageBreak/>
        <mc:AlternateContent>
          <mc:Choice Requires="wpc">
            <w:drawing>
              <wp:anchor distT="0" distB="0" distL="114300" distR="114300" simplePos="0" relativeHeight="251660288" behindDoc="0" locked="0" layoutInCell="1" allowOverlap="1" wp14:anchorId="179C3842" wp14:editId="5F26F465">
                <wp:simplePos x="0" y="0"/>
                <wp:positionH relativeFrom="margin">
                  <wp:align>left</wp:align>
                </wp:positionH>
                <wp:positionV relativeFrom="paragraph">
                  <wp:posOffset>428625</wp:posOffset>
                </wp:positionV>
                <wp:extent cx="2981325" cy="2543175"/>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Group 10"/>
                        <wpg:cNvGrpSpPr/>
                        <wpg:grpSpPr>
                          <a:xfrm>
                            <a:off x="0" y="0"/>
                            <a:ext cx="2981325" cy="2505075"/>
                            <a:chOff x="0" y="0"/>
                            <a:chExt cx="3490848" cy="2714625"/>
                          </a:xfrm>
                        </wpg:grpSpPr>
                        <wpg:grpSp>
                          <wpg:cNvPr id="8" name="Group 8"/>
                          <wpg:cNvGrpSpPr/>
                          <wpg:grpSpPr>
                            <a:xfrm>
                              <a:off x="0" y="0"/>
                              <a:ext cx="3490848" cy="2178685"/>
                              <a:chOff x="657225" y="247650"/>
                              <a:chExt cx="3490848" cy="2143125"/>
                            </a:xfrm>
                          </wpg:grpSpPr>
                          <wps:wsp>
                            <wps:cNvPr id="2" name="Rounded Rectangle 2"/>
                            <wps:cNvSpPr/>
                            <wps:spPr>
                              <a:xfrm>
                                <a:off x="1628775" y="247650"/>
                                <a:ext cx="1228725" cy="781050"/>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8916A9" w:rsidRPr="00837E9B" w:rsidRDefault="008916A9" w:rsidP="008916A9">
                                  <w:pPr>
                                    <w:jc w:val="center"/>
                                    <w:rPr>
                                      <w:rFonts w:ascii="Arial" w:hAnsi="Arial" w:cs="Arial"/>
                                      <w:sz w:val="20"/>
                                    </w:rPr>
                                  </w:pPr>
                                  <w:r w:rsidRPr="00837E9B">
                                    <w:rPr>
                                      <w:rFonts w:ascii="Arial" w:hAnsi="Arial" w:cs="Arial"/>
                                      <w:sz w:val="20"/>
                                    </w:rPr>
                                    <w:t>AI agent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352550" y="1362075"/>
                                <a:ext cx="1781175" cy="1028700"/>
                              </a:xfrm>
                              <a:prstGeom prst="ellipse">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8916A9" w:rsidRPr="00837E9B" w:rsidRDefault="008916A9" w:rsidP="008916A9">
                                  <w:pPr>
                                    <w:jc w:val="center"/>
                                    <w:rPr>
                                      <w:rFonts w:ascii="Arial" w:hAnsi="Arial" w:cs="Arial"/>
                                      <w:sz w:val="20"/>
                                      <w:szCs w:val="20"/>
                                    </w:rPr>
                                  </w:pPr>
                                  <w:r w:rsidRPr="00837E9B">
                                    <w:rPr>
                                      <w:rFonts w:ascii="Arial" w:hAnsi="Arial" w:cs="Arial"/>
                                      <w:sz w:val="20"/>
                                      <w:szCs w:val="20"/>
                                    </w:rPr>
                                    <w:t>Game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bow Connector 4"/>
                            <wps:cNvCnPr>
                              <a:endCxn id="3" idx="2"/>
                            </wps:cNvCnPr>
                            <wps:spPr>
                              <a:xfrm rot="5400000">
                                <a:off x="842963" y="1138237"/>
                                <a:ext cx="1247775" cy="228600"/>
                              </a:xfrm>
                              <a:prstGeom prst="bentConnector4">
                                <a:avLst>
                                  <a:gd name="adj1" fmla="val -1145"/>
                                  <a:gd name="adj2" fmla="val 2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Elbow Connector 5"/>
                            <wps:cNvCnPr>
                              <a:stCxn id="3" idx="6"/>
                              <a:endCxn id="2" idx="3"/>
                            </wps:cNvCnPr>
                            <wps:spPr>
                              <a:xfrm flipH="1" flipV="1">
                                <a:off x="2857500" y="638175"/>
                                <a:ext cx="276225" cy="1238250"/>
                              </a:xfrm>
                              <a:prstGeom prst="bentConnector3">
                                <a:avLst>
                                  <a:gd name="adj1" fmla="val -82759"/>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Text Box 6"/>
                            <wps:cNvSpPr txBox="1"/>
                            <wps:spPr>
                              <a:xfrm>
                                <a:off x="657225" y="885825"/>
                                <a:ext cx="1171050" cy="58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AAA" w:rsidRPr="00837E9B" w:rsidRDefault="00AB2F48" w:rsidP="00AB2F48">
                                  <w:pPr>
                                    <w:jc w:val="center"/>
                                    <w:rPr>
                                      <w:rFonts w:ascii="Arial" w:hAnsi="Arial" w:cs="Arial"/>
                                      <w:sz w:val="20"/>
                                      <w:szCs w:val="20"/>
                                    </w:rPr>
                                  </w:pPr>
                                  <w:r w:rsidRPr="00837E9B">
                                    <w:rPr>
                                      <w:rFonts w:ascii="Arial" w:hAnsi="Arial" w:cs="Arial"/>
                                      <w:sz w:val="20"/>
                                      <w:szCs w:val="20"/>
                                    </w:rPr>
                                    <w:t>Action (Coordinates)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6"/>
                            <wps:cNvSpPr txBox="1"/>
                            <wps:spPr>
                              <a:xfrm>
                                <a:off x="2698200" y="875671"/>
                                <a:ext cx="1449873" cy="6106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F48" w:rsidRPr="00837E9B" w:rsidRDefault="008454B6" w:rsidP="00AB2F48">
                                  <w:pPr>
                                    <w:pStyle w:val="NormalWeb"/>
                                    <w:spacing w:before="0" w:beforeAutospacing="0" w:after="160" w:afterAutospacing="0" w:line="256" w:lineRule="auto"/>
                                    <w:jc w:val="center"/>
                                    <w:rPr>
                                      <w:rFonts w:ascii="Arial" w:hAnsi="Arial" w:cs="Arial"/>
                                      <w:sz w:val="20"/>
                                      <w:szCs w:val="20"/>
                                    </w:rPr>
                                  </w:pPr>
                                  <w:ins w:id="22" w:author="K. Wan" w:date="2016-10-27T01:59:00Z">
                                    <w:r>
                                      <w:rPr>
                                        <w:rFonts w:ascii="Arial" w:eastAsia="PMingLiU" w:hAnsi="Arial" w:cs="Arial"/>
                                        <w:sz w:val="20"/>
                                        <w:szCs w:val="20"/>
                                      </w:rPr>
                                      <w:t xml:space="preserve">Board State; </w:t>
                                    </w:r>
                                  </w:ins>
                                  <w:r w:rsidR="00AB2F48" w:rsidRPr="00837E9B">
                                    <w:rPr>
                                      <w:rFonts w:ascii="Arial" w:eastAsia="PMingLiU" w:hAnsi="Arial" w:cs="Arial"/>
                                      <w:sz w:val="20"/>
                                      <w:szCs w:val="20"/>
                                    </w:rPr>
                                    <w:t>Hit/Missed</w:t>
                                  </w:r>
                                  <w:del w:id="23" w:author="K. Wan" w:date="2016-10-27T01:59:00Z">
                                    <w:r w:rsidR="00AB2F48" w:rsidRPr="00837E9B" w:rsidDel="008454B6">
                                      <w:rPr>
                                        <w:rFonts w:ascii="Arial" w:eastAsia="PMingLiU" w:hAnsi="Arial" w:cs="Arial"/>
                                        <w:sz w:val="20"/>
                                        <w:szCs w:val="20"/>
                                      </w:rPr>
                                      <w:delText>;</w:delText>
                                    </w:r>
                                  </w:del>
                                  <w:r w:rsidR="00AB2F48" w:rsidRPr="00837E9B">
                                    <w:rPr>
                                      <w:rFonts w:ascii="Arial" w:eastAsia="PMingLiU" w:hAnsi="Arial" w:cs="Arial"/>
                                      <w:sz w:val="20"/>
                                      <w:szCs w:val="20"/>
                                    </w:rPr>
                                    <w:t xml:space="preserve"> </w:t>
                                  </w:r>
                                  <w:ins w:id="24" w:author="K. Wan" w:date="2016-10-27T01:59:00Z">
                                    <w:r>
                                      <w:rPr>
                                        <w:rFonts w:ascii="Arial" w:eastAsia="PMingLiU" w:hAnsi="Arial" w:cs="Arial"/>
                                        <w:sz w:val="20"/>
                                        <w:szCs w:val="20"/>
                                      </w:rPr>
                                      <w:t>(</w:t>
                                    </w:r>
                                  </w:ins>
                                  <w:r w:rsidR="00AB2F48" w:rsidRPr="00837E9B">
                                    <w:rPr>
                                      <w:rFonts w:ascii="Arial" w:eastAsia="PMingLiU" w:hAnsi="Arial" w:cs="Arial"/>
                                      <w:sz w:val="20"/>
                                      <w:szCs w:val="20"/>
                                    </w:rPr>
                                    <w:t>Reward/Penalty</w:t>
                                  </w:r>
                                  <w:ins w:id="25" w:author="K. Wan" w:date="2016-10-27T01:59:00Z">
                                    <w:r>
                                      <w:rPr>
                                        <w:rFonts w:ascii="Arial" w:eastAsia="PMingLiU" w:hAnsi="Arial" w:cs="Arial"/>
                                        <w:sz w:val="20"/>
                                        <w:szCs w:val="20"/>
                                      </w:rPr>
                                      <w:t>)</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9" name="Text Box 6"/>
                          <wps:cNvSpPr txBox="1"/>
                          <wps:spPr>
                            <a:xfrm>
                              <a:off x="180975" y="2257425"/>
                              <a:ext cx="28384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BC7" w:rsidRPr="00837E9B" w:rsidRDefault="00C27BC7" w:rsidP="00C27BC7">
                                <w:pPr>
                                  <w:pStyle w:val="NormalWeb"/>
                                  <w:spacing w:before="0" w:beforeAutospacing="0" w:after="160" w:afterAutospacing="0" w:line="254" w:lineRule="auto"/>
                                  <w:jc w:val="center"/>
                                  <w:rPr>
                                    <w:rFonts w:ascii="Arial" w:hAnsi="Arial" w:cs="Arial"/>
                                    <w:sz w:val="22"/>
                                  </w:rPr>
                                </w:pPr>
                                <w:r w:rsidRPr="00837E9B">
                                  <w:rPr>
                                    <w:rFonts w:ascii="Arial" w:eastAsia="PMingLiU" w:hAnsi="Arial" w:cs="Arial"/>
                                    <w:sz w:val="20"/>
                                    <w:szCs w:val="22"/>
                                  </w:rPr>
                                  <w:t>System and interaction between agent and the Battleship game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anchor>
            </w:drawing>
          </mc:Choice>
          <mc:Fallback>
            <w:pict>
              <v:group w14:anchorId="179C3842" id="Canvas 1" o:spid="_x0000_s1026" editas="canvas" style="position:absolute;margin-left:0;margin-top:33.75pt;width:234.75pt;height:200.25pt;z-index:251660288;mso-position-horizontal:left;mso-position-horizontal-relative:margin;mso-width-relative:margin" coordsize="29813,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813;height:25431;visibility:visible;mso-wrap-style:square">
                  <v:fill o:detectmouseclick="t"/>
                  <v:path o:connecttype="none"/>
                </v:shape>
                <v:group id="Group 10" o:spid="_x0000_s1028" style="position:absolute;width:29813;height:25050" coordsize="34908,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8" o:spid="_x0000_s1029" style="position:absolute;width:34908;height:21786" coordorigin="6572,2476" coordsize="34908,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oundrect id="Rounded Rectangle 2" o:spid="_x0000_s1030" style="position:absolute;left:16287;top:2476;width:12288;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gWMAA&#10;AADaAAAADwAAAGRycy9kb3ducmV2LnhtbESPQWsCMRSE7wX/Q3iF3mq2eyiyNYoKgq1etO39sXlu&#10;gpuXZfOq239vBMHjMDPfMNP5EFp1pj75yAbexgUo4jpaz42Bn+/16wRUEmSLbWQy8E8J5rPR0xQr&#10;Gy+8p/NBGpUhnCo04ES6SutUOwqYxrEjzt4x9gEly77RtsdLhodWl0XxrgN6zgsOO1o5qk+Hv2CA&#10;XVeG037Y+SX+fq69yHb7Jca8PA+LD1BCgzzC9/bGGijhdiXfAD2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XgWMAAAADaAAAADwAAAAAAAAAAAAAAAACYAgAAZHJzL2Rvd25y&#10;ZXYueG1sUEsFBgAAAAAEAAQA9QAAAIUDAAAAAA==&#10;" fillcolor="#d8d8d8 [2732]" strokecolor="black [3200]" strokeweight="1pt">
                      <v:stroke joinstyle="miter"/>
                      <v:textbox>
                        <w:txbxContent>
                          <w:p w:rsidR="008916A9" w:rsidRPr="00837E9B" w:rsidRDefault="008916A9" w:rsidP="008916A9">
                            <w:pPr>
                              <w:jc w:val="center"/>
                              <w:rPr>
                                <w:rFonts w:ascii="Arial" w:hAnsi="Arial" w:cs="Arial"/>
                                <w:sz w:val="20"/>
                              </w:rPr>
                            </w:pPr>
                            <w:r w:rsidRPr="00837E9B">
                              <w:rPr>
                                <w:rFonts w:ascii="Arial" w:hAnsi="Arial" w:cs="Arial"/>
                                <w:sz w:val="20"/>
                              </w:rPr>
                              <w:t>AI agent module</w:t>
                            </w:r>
                          </w:p>
                        </w:txbxContent>
                      </v:textbox>
                    </v:roundrect>
                    <v:oval id="Oval 3" o:spid="_x0000_s1031" style="position:absolute;left:13525;top:13620;width:17812;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E8EA&#10;AADaAAAADwAAAGRycy9kb3ducmV2LnhtbESPwWrDMBBE74H8g9hAb4mcFErqRjZJoCU5lTr9gMXa&#10;WibWykiqo/59VSjkOMzMG2ZXJzuIiXzoHStYrwoQxK3TPXcKPi+vyy2IEJE1Do5JwQ8FqKv5bIel&#10;djf+oKmJncgQDiUqMDGOpZShNWQxrNxInL0v5y3GLH0ntcdbhttBboriSVrsOS8YHOloqL0231ZB&#10;Sub8hpuhmfj5mA7F+d3zSSr1sEj7FxCRUryH/9snreAR/q7kGy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RmRPBAAAA2gAAAA8AAAAAAAAAAAAAAAAAmAIAAGRycy9kb3du&#10;cmV2LnhtbFBLBQYAAAAABAAEAPUAAACGAwAAAAA=&#10;" fillcolor="#d8d8d8 [2732]" strokecolor="black [3200]" strokeweight="1pt">
                      <v:stroke joinstyle="miter"/>
                      <v:textbox>
                        <w:txbxContent>
                          <w:p w:rsidR="008916A9" w:rsidRPr="00837E9B" w:rsidRDefault="008916A9" w:rsidP="008916A9">
                            <w:pPr>
                              <w:jc w:val="center"/>
                              <w:rPr>
                                <w:rFonts w:ascii="Arial" w:hAnsi="Arial" w:cs="Arial"/>
                                <w:sz w:val="20"/>
                                <w:szCs w:val="20"/>
                              </w:rPr>
                            </w:pPr>
                            <w:r w:rsidRPr="00837E9B">
                              <w:rPr>
                                <w:rFonts w:ascii="Arial" w:hAnsi="Arial" w:cs="Arial"/>
                                <w:sz w:val="20"/>
                                <w:szCs w:val="20"/>
                              </w:rPr>
                              <w:t>Game module</w:t>
                            </w:r>
                          </w:p>
                        </w:txbxContent>
                      </v:textbox>
                    </v:oval>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 o:spid="_x0000_s1032" type="#_x0000_t35" style="position:absolute;left:8429;top:11382;width:12478;height:228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NR7MMAAADaAAAADwAAAGRycy9kb3ducmV2LnhtbESPQYvCMBSE7wv+h/AEL4tNlUWkGkXE&#10;RQ/uwepBb4/m2Rabl9Jka/XXbxYEj8PMfMPMl52pREuNKy0rGEUxCOLM6pJzBafj93AKwnlkjZVl&#10;UvAgB8tF72OOibZ3PlCb+lwECLsEFRTe14mULivIoItsTRy8q20M+iCbXOoG7wFuKjmO44k0WHJY&#10;KLCmdUHZLf01Ci4bJ5/7NN7q1br7qc+l3E4+W6UG/W41A+Gp8+/wq73TCr7g/0q4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TUezDAAAA2gAAAA8AAAAAAAAAAAAA&#10;AAAAoQIAAGRycy9kb3ducmV2LnhtbFBLBQYAAAAABAAEAPkAAACRAwAAAAA=&#10;" adj="-247,4320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33" type="#_x0000_t34" style="position:absolute;left:28575;top:6381;width:2762;height:1238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QdN8AAAADaAAAADwAAAGRycy9kb3ducmV2LnhtbESPT4vCMBTE78J+h/AWvGmqi1KqUdRl&#10;waP/2PPb5tlWm5faZDV+eyMIHoeZ+Q0znQdTiyu1rrKsYNBPQBDnVldcKDjsf3opCOeRNdaWScGd&#10;HMxnH50pZtreeEvXnS9EhLDLUEHpfZNJ6fKSDLq+bYijd7StQR9lW0jd4i3CTS2HSTKWBiuOCyU2&#10;tCopP+/+jYLT73coaBn4kqaDL/wbb0Z7uVCq+xkWExCegn+HX+21VjCC55V4A+Ts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UHTfAAAAA2gAAAA8AAAAAAAAAAAAAAAAA&#10;oQIAAGRycy9kb3ducmV2LnhtbFBLBQYAAAAABAAEAPkAAACOAwAAAAA=&#10;" adj="-17876" strokecolor="black [3200]" strokeweight=".5pt">
                      <v:stroke endarrow="block"/>
                    </v:shape>
                    <v:shapetype id="_x0000_t202" coordsize="21600,21600" o:spt="202" path="m,l,21600r21600,l21600,xe">
                      <v:stroke joinstyle="miter"/>
                      <v:path gradientshapeok="t" o:connecttype="rect"/>
                    </v:shapetype>
                    <v:shape id="Text Box 6" o:spid="_x0000_s1034" type="#_x0000_t202" style="position:absolute;left:6572;top:8858;width:11710;height:5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24AAA" w:rsidRPr="00837E9B" w:rsidRDefault="00AB2F48" w:rsidP="00AB2F48">
                            <w:pPr>
                              <w:jc w:val="center"/>
                              <w:rPr>
                                <w:rFonts w:ascii="Arial" w:hAnsi="Arial" w:cs="Arial"/>
                                <w:sz w:val="20"/>
                                <w:szCs w:val="20"/>
                              </w:rPr>
                            </w:pPr>
                            <w:r w:rsidRPr="00837E9B">
                              <w:rPr>
                                <w:rFonts w:ascii="Arial" w:hAnsi="Arial" w:cs="Arial"/>
                                <w:sz w:val="20"/>
                                <w:szCs w:val="20"/>
                              </w:rPr>
                              <w:t>Action (Coordinates)</w:t>
                            </w:r>
                          </w:p>
                        </w:txbxContent>
                      </v:textbox>
                    </v:shape>
                    <v:shape id="Text Box 6" o:spid="_x0000_s1035" type="#_x0000_t202" style="position:absolute;left:26982;top:8756;width:14498;height:6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AB2F48" w:rsidRPr="00837E9B" w:rsidRDefault="008454B6" w:rsidP="00AB2F48">
                            <w:pPr>
                              <w:pStyle w:val="NormalWeb"/>
                              <w:spacing w:before="0" w:beforeAutospacing="0" w:after="160" w:afterAutospacing="0" w:line="256" w:lineRule="auto"/>
                              <w:jc w:val="center"/>
                              <w:rPr>
                                <w:rFonts w:ascii="Arial" w:hAnsi="Arial" w:cs="Arial"/>
                                <w:sz w:val="20"/>
                                <w:szCs w:val="20"/>
                              </w:rPr>
                            </w:pPr>
                            <w:ins w:id="26" w:author="K. Wan" w:date="2016-10-27T01:59:00Z">
                              <w:r>
                                <w:rPr>
                                  <w:rFonts w:ascii="Arial" w:eastAsia="PMingLiU" w:hAnsi="Arial" w:cs="Arial"/>
                                  <w:sz w:val="20"/>
                                  <w:szCs w:val="20"/>
                                </w:rPr>
                                <w:t xml:space="preserve">Board State; </w:t>
                              </w:r>
                            </w:ins>
                            <w:r w:rsidR="00AB2F48" w:rsidRPr="00837E9B">
                              <w:rPr>
                                <w:rFonts w:ascii="Arial" w:eastAsia="PMingLiU" w:hAnsi="Arial" w:cs="Arial"/>
                                <w:sz w:val="20"/>
                                <w:szCs w:val="20"/>
                              </w:rPr>
                              <w:t>Hit/Missed</w:t>
                            </w:r>
                            <w:del w:id="27" w:author="K. Wan" w:date="2016-10-27T01:59:00Z">
                              <w:r w:rsidR="00AB2F48" w:rsidRPr="00837E9B" w:rsidDel="008454B6">
                                <w:rPr>
                                  <w:rFonts w:ascii="Arial" w:eastAsia="PMingLiU" w:hAnsi="Arial" w:cs="Arial"/>
                                  <w:sz w:val="20"/>
                                  <w:szCs w:val="20"/>
                                </w:rPr>
                                <w:delText>;</w:delText>
                              </w:r>
                            </w:del>
                            <w:r w:rsidR="00AB2F48" w:rsidRPr="00837E9B">
                              <w:rPr>
                                <w:rFonts w:ascii="Arial" w:eastAsia="PMingLiU" w:hAnsi="Arial" w:cs="Arial"/>
                                <w:sz w:val="20"/>
                                <w:szCs w:val="20"/>
                              </w:rPr>
                              <w:t xml:space="preserve"> </w:t>
                            </w:r>
                            <w:ins w:id="28" w:author="K. Wan" w:date="2016-10-27T01:59:00Z">
                              <w:r>
                                <w:rPr>
                                  <w:rFonts w:ascii="Arial" w:eastAsia="PMingLiU" w:hAnsi="Arial" w:cs="Arial"/>
                                  <w:sz w:val="20"/>
                                  <w:szCs w:val="20"/>
                                </w:rPr>
                                <w:t>(</w:t>
                              </w:r>
                            </w:ins>
                            <w:r w:rsidR="00AB2F48" w:rsidRPr="00837E9B">
                              <w:rPr>
                                <w:rFonts w:ascii="Arial" w:eastAsia="PMingLiU" w:hAnsi="Arial" w:cs="Arial"/>
                                <w:sz w:val="20"/>
                                <w:szCs w:val="20"/>
                              </w:rPr>
                              <w:t>Reward/Penalty</w:t>
                            </w:r>
                            <w:ins w:id="29" w:author="K. Wan" w:date="2016-10-27T01:59:00Z">
                              <w:r>
                                <w:rPr>
                                  <w:rFonts w:ascii="Arial" w:eastAsia="PMingLiU" w:hAnsi="Arial" w:cs="Arial"/>
                                  <w:sz w:val="20"/>
                                  <w:szCs w:val="20"/>
                                </w:rPr>
                                <w:t>)</w:t>
                              </w:r>
                            </w:ins>
                          </w:p>
                        </w:txbxContent>
                      </v:textbox>
                    </v:shape>
                  </v:group>
                  <v:shape id="Text Box 6" o:spid="_x0000_s1036" type="#_x0000_t202" style="position:absolute;left:1809;top:22574;width:2838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27BC7" w:rsidRPr="00837E9B" w:rsidRDefault="00C27BC7" w:rsidP="00C27BC7">
                          <w:pPr>
                            <w:pStyle w:val="NormalWeb"/>
                            <w:spacing w:before="0" w:beforeAutospacing="0" w:after="160" w:afterAutospacing="0" w:line="254" w:lineRule="auto"/>
                            <w:jc w:val="center"/>
                            <w:rPr>
                              <w:rFonts w:ascii="Arial" w:hAnsi="Arial" w:cs="Arial"/>
                              <w:sz w:val="22"/>
                            </w:rPr>
                          </w:pPr>
                          <w:r w:rsidRPr="00837E9B">
                            <w:rPr>
                              <w:rFonts w:ascii="Arial" w:eastAsia="PMingLiU" w:hAnsi="Arial" w:cs="Arial"/>
                              <w:sz w:val="20"/>
                              <w:szCs w:val="22"/>
                            </w:rPr>
                            <w:t>System and interaction between agent and the Battleship game</w:t>
                          </w:r>
                        </w:p>
                      </w:txbxContent>
                    </v:textbox>
                  </v:shape>
                </v:group>
                <w10:wrap type="topAndBottom" anchorx="margin"/>
              </v:group>
            </w:pict>
          </mc:Fallback>
        </mc:AlternateContent>
      </w:r>
      <w:r w:rsidR="00B14906" w:rsidRPr="002B5677">
        <w:rPr>
          <w:rFonts w:ascii="Arial" w:hAnsi="Arial" w:cs="Arial"/>
          <w:sz w:val="20"/>
          <w:szCs w:val="20"/>
        </w:rPr>
        <w:t xml:space="preserve"> </w:t>
      </w:r>
      <w:r w:rsidR="0094387B" w:rsidRPr="002B5677">
        <w:rPr>
          <w:rFonts w:ascii="Arial" w:hAnsi="Arial" w:cs="Arial"/>
          <w:sz w:val="20"/>
          <w:szCs w:val="20"/>
        </w:rPr>
        <w:t xml:space="preserve">The states of the game are each represented by a complete game board of m x m squares. Each square </w:t>
      </w:r>
      <w:bookmarkStart w:id="30" w:name="_GoBack"/>
      <w:bookmarkEnd w:id="30"/>
      <w:r w:rsidR="0094387B" w:rsidRPr="002B5677">
        <w:rPr>
          <w:rFonts w:ascii="Arial" w:hAnsi="Arial" w:cs="Arial"/>
          <w:sz w:val="20"/>
          <w:szCs w:val="20"/>
        </w:rPr>
        <w:t>may be in one of the following statuses</w:t>
      </w:r>
      <w:r w:rsidR="002B2240" w:rsidRPr="002B5677">
        <w:rPr>
          <w:rFonts w:ascii="Arial" w:hAnsi="Arial" w:cs="Arial"/>
          <w:sz w:val="20"/>
          <w:szCs w:val="20"/>
        </w:rPr>
        <w:t>: Unexplored, hit, or missed.</w:t>
      </w:r>
    </w:p>
    <w:p w:rsidR="00C27BC7" w:rsidRPr="002B5677" w:rsidRDefault="00C27BC7" w:rsidP="00C03496">
      <w:pPr>
        <w:pStyle w:val="Caption"/>
        <w:framePr w:w="4171" w:hSpace="180" w:wrap="around" w:vAnchor="text" w:hAnchor="page" w:x="6511" w:y="3106"/>
        <w:jc w:val="center"/>
        <w:rPr>
          <w:rFonts w:ascii="Arial" w:hAnsi="Arial" w:cs="Arial"/>
          <w:i w:val="0"/>
          <w:color w:val="auto"/>
          <w:sz w:val="20"/>
          <w:szCs w:val="20"/>
        </w:rPr>
      </w:pPr>
      <w:r w:rsidRPr="002B5677">
        <w:rPr>
          <w:rFonts w:ascii="Arial" w:hAnsi="Arial" w:cs="Arial"/>
          <w:i w:val="0"/>
          <w:color w:val="auto"/>
          <w:sz w:val="20"/>
          <w:szCs w:val="20"/>
        </w:rPr>
        <w:t>Example game board representing one possible state</w:t>
      </w:r>
      <w:r w:rsidR="00B0377A">
        <w:rPr>
          <w:rFonts w:ascii="Arial" w:hAnsi="Arial" w:cs="Arial"/>
          <w:i w:val="0"/>
          <w:color w:val="auto"/>
          <w:sz w:val="20"/>
          <w:szCs w:val="20"/>
        </w:rPr>
        <w:t>. Shaded squares contain parts of hidden ships. Squares with ‘X’ represents hits; those with ‘O’ represent misses</w:t>
      </w:r>
    </w:p>
    <w:tbl>
      <w:tblPr>
        <w:tblStyle w:val="TableGrid"/>
        <w:tblpPr w:leftFromText="180" w:rightFromText="180" w:vertAnchor="text" w:horzAnchor="page" w:tblpX="7081" w:tblpY="179"/>
        <w:tblW w:w="0" w:type="auto"/>
        <w:tblLayout w:type="fixed"/>
        <w:tblCellMar>
          <w:left w:w="0" w:type="dxa"/>
          <w:right w:w="0" w:type="dxa"/>
        </w:tblCellMar>
        <w:tblLook w:val="04A0" w:firstRow="1" w:lastRow="0" w:firstColumn="1" w:lastColumn="0" w:noHBand="0" w:noVBand="1"/>
      </w:tblPr>
      <w:tblGrid>
        <w:gridCol w:w="298"/>
        <w:gridCol w:w="298"/>
        <w:gridCol w:w="298"/>
        <w:gridCol w:w="299"/>
        <w:gridCol w:w="298"/>
        <w:gridCol w:w="298"/>
        <w:gridCol w:w="298"/>
        <w:gridCol w:w="299"/>
        <w:gridCol w:w="298"/>
        <w:gridCol w:w="298"/>
        <w:gridCol w:w="299"/>
      </w:tblGrid>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keepNext/>
              <w:jc w:val="center"/>
              <w:rPr>
                <w:rFonts w:ascii="Arial" w:hAnsi="Arial" w:cs="Arial"/>
                <w:sz w:val="20"/>
                <w:szCs w:val="20"/>
              </w:rPr>
            </w:pPr>
          </w:p>
        </w:tc>
      </w:tr>
    </w:tbl>
    <w:p w:rsidR="00C27BC7" w:rsidRPr="002B5677" w:rsidDel="00D205A6" w:rsidRDefault="00C27BC7" w:rsidP="00881672">
      <w:pPr>
        <w:rPr>
          <w:del w:id="31" w:author="K. Wan" w:date="2016-10-27T01:19:00Z"/>
          <w:rFonts w:ascii="Arial" w:hAnsi="Arial" w:cs="Arial"/>
          <w:b/>
          <w:sz w:val="20"/>
          <w:szCs w:val="20"/>
        </w:rPr>
      </w:pPr>
    </w:p>
    <w:p w:rsidR="00047456" w:rsidRPr="002B5677" w:rsidRDefault="004D498D" w:rsidP="00881672">
      <w:pPr>
        <w:rPr>
          <w:rFonts w:ascii="Arial" w:hAnsi="Arial" w:cs="Arial"/>
          <w:b/>
          <w:sz w:val="20"/>
          <w:szCs w:val="20"/>
        </w:rPr>
      </w:pPr>
      <w:r w:rsidRPr="002B5677">
        <w:rPr>
          <w:rFonts w:ascii="Arial" w:hAnsi="Arial" w:cs="Arial"/>
          <w:b/>
          <w:sz w:val="20"/>
          <w:szCs w:val="20"/>
        </w:rPr>
        <w:t xml:space="preserve">Baselines and </w:t>
      </w:r>
      <w:ins w:id="32" w:author="Jordan Ebel" w:date="2016-10-26T21:28:00Z">
        <w:r w:rsidR="00DE5504">
          <w:rPr>
            <w:rFonts w:ascii="Arial" w:hAnsi="Arial" w:cs="Arial"/>
            <w:b/>
            <w:sz w:val="20"/>
            <w:szCs w:val="20"/>
          </w:rPr>
          <w:t>O</w:t>
        </w:r>
      </w:ins>
      <w:del w:id="33" w:author="Jordan Ebel" w:date="2016-10-26T21:28:00Z">
        <w:r w:rsidRPr="002B5677" w:rsidDel="00DE5504">
          <w:rPr>
            <w:rFonts w:ascii="Arial" w:hAnsi="Arial" w:cs="Arial"/>
            <w:b/>
            <w:sz w:val="20"/>
            <w:szCs w:val="20"/>
          </w:rPr>
          <w:delText>o</w:delText>
        </w:r>
      </w:del>
      <w:r w:rsidRPr="002B5677">
        <w:rPr>
          <w:rFonts w:ascii="Arial" w:hAnsi="Arial" w:cs="Arial"/>
          <w:b/>
          <w:sz w:val="20"/>
          <w:szCs w:val="20"/>
        </w:rPr>
        <w:t>racles</w:t>
      </w:r>
    </w:p>
    <w:p w:rsidR="004D498D" w:rsidRPr="002B5677" w:rsidRDefault="004D498D" w:rsidP="00881672">
      <w:pPr>
        <w:rPr>
          <w:rFonts w:ascii="Arial" w:hAnsi="Arial" w:cs="Arial"/>
          <w:sz w:val="20"/>
          <w:szCs w:val="20"/>
        </w:rPr>
      </w:pPr>
      <w:r w:rsidRPr="002B5677">
        <w:rPr>
          <w:rFonts w:ascii="Arial" w:hAnsi="Arial" w:cs="Arial"/>
          <w:sz w:val="20"/>
          <w:szCs w:val="20"/>
        </w:rPr>
        <w:t xml:space="preserve">We plan to use </w:t>
      </w:r>
      <w:r w:rsidR="00960A68">
        <w:rPr>
          <w:rFonts w:ascii="Arial" w:hAnsi="Arial" w:cs="Arial"/>
          <w:sz w:val="20"/>
          <w:szCs w:val="20"/>
        </w:rPr>
        <w:t xml:space="preserve">several </w:t>
      </w:r>
      <w:r w:rsidR="00960A68" w:rsidRPr="002B5677">
        <w:rPr>
          <w:rFonts w:ascii="Arial" w:hAnsi="Arial" w:cs="Arial"/>
          <w:sz w:val="20"/>
          <w:szCs w:val="20"/>
        </w:rPr>
        <w:t>non-learning</w:t>
      </w:r>
      <w:r w:rsidRPr="002B5677">
        <w:rPr>
          <w:rFonts w:ascii="Arial" w:hAnsi="Arial" w:cs="Arial"/>
          <w:sz w:val="20"/>
          <w:szCs w:val="20"/>
        </w:rPr>
        <w:t xml:space="preserve"> approaches as baselines and oracles to compare with our learning-</w:t>
      </w:r>
      <w:r w:rsidR="00960A68">
        <w:rPr>
          <w:rFonts w:ascii="Arial" w:hAnsi="Arial" w:cs="Arial"/>
          <w:sz w:val="20"/>
          <w:szCs w:val="20"/>
        </w:rPr>
        <w:t>based AI agent:</w:t>
      </w:r>
    </w:p>
    <w:p w:rsidR="004D498D" w:rsidRPr="002B5677" w:rsidRDefault="004D498D" w:rsidP="004D498D">
      <w:pPr>
        <w:pStyle w:val="ListParagraph"/>
        <w:numPr>
          <w:ilvl w:val="0"/>
          <w:numId w:val="4"/>
        </w:numPr>
        <w:rPr>
          <w:rFonts w:ascii="Arial" w:hAnsi="Arial" w:cs="Arial"/>
          <w:sz w:val="20"/>
          <w:szCs w:val="20"/>
        </w:rPr>
      </w:pPr>
      <w:r w:rsidRPr="002B5677">
        <w:rPr>
          <w:rFonts w:ascii="Arial" w:hAnsi="Arial" w:cs="Arial"/>
          <w:sz w:val="20"/>
          <w:szCs w:val="20"/>
        </w:rPr>
        <w:t>A random algorithm can simply select squares at random to strike each turn. It is simple but not very interesting. We can use this to represent the absolute lower bound on effectiveness.</w:t>
      </w:r>
    </w:p>
    <w:p w:rsidR="00364D3B" w:rsidRPr="002B5677" w:rsidRDefault="00364D3B" w:rsidP="004D498D">
      <w:pPr>
        <w:pStyle w:val="ListParagraph"/>
        <w:numPr>
          <w:ilvl w:val="0"/>
          <w:numId w:val="4"/>
        </w:numPr>
        <w:rPr>
          <w:rFonts w:ascii="Arial" w:hAnsi="Arial" w:cs="Arial"/>
          <w:sz w:val="20"/>
          <w:szCs w:val="20"/>
        </w:rPr>
      </w:pPr>
      <w:r w:rsidRPr="002B5677">
        <w:rPr>
          <w:rFonts w:ascii="Arial" w:hAnsi="Arial" w:cs="Arial"/>
          <w:sz w:val="20"/>
          <w:szCs w:val="20"/>
        </w:rPr>
        <w:t>A hunt-and-target algorithm is a simple implementation that improves on the random algorithm. At first, it also selects squares at random to strike. But after a strike results in a hit, it will target the squ</w:t>
      </w:r>
      <w:ins w:id="34" w:author="Jordan Ebel" w:date="2016-10-26T21:25:00Z">
        <w:r w:rsidR="00DE5504">
          <w:rPr>
            <w:rFonts w:ascii="Arial" w:hAnsi="Arial" w:cs="Arial"/>
            <w:sz w:val="20"/>
            <w:szCs w:val="20"/>
          </w:rPr>
          <w:t>a</w:t>
        </w:r>
      </w:ins>
      <w:del w:id="35" w:author="Jordan Ebel" w:date="2016-10-26T21:25:00Z">
        <w:r w:rsidRPr="002B5677" w:rsidDel="00DE5504">
          <w:rPr>
            <w:rFonts w:ascii="Arial" w:hAnsi="Arial" w:cs="Arial"/>
            <w:sz w:val="20"/>
            <w:szCs w:val="20"/>
          </w:rPr>
          <w:delText>i</w:delText>
        </w:r>
      </w:del>
      <w:r w:rsidRPr="002B5677">
        <w:rPr>
          <w:rFonts w:ascii="Arial" w:hAnsi="Arial" w:cs="Arial"/>
          <w:sz w:val="20"/>
          <w:szCs w:val="20"/>
        </w:rPr>
        <w:t xml:space="preserve">res adjacent to the hit square during subsequent turns. This makes a good benchmark to compare against the AI algorithm. </w:t>
      </w:r>
    </w:p>
    <w:p w:rsidR="005F6B89" w:rsidRPr="002B5677" w:rsidRDefault="005F6B89" w:rsidP="004D498D">
      <w:pPr>
        <w:pStyle w:val="ListParagraph"/>
        <w:numPr>
          <w:ilvl w:val="0"/>
          <w:numId w:val="4"/>
        </w:numPr>
        <w:rPr>
          <w:rFonts w:ascii="Arial" w:hAnsi="Arial" w:cs="Arial"/>
          <w:sz w:val="20"/>
          <w:szCs w:val="20"/>
        </w:rPr>
      </w:pPr>
      <w:r w:rsidRPr="002B5677">
        <w:rPr>
          <w:rFonts w:ascii="Arial" w:hAnsi="Arial" w:cs="Arial"/>
          <w:sz w:val="20"/>
          <w:szCs w:val="20"/>
        </w:rPr>
        <w:t xml:space="preserve">Humans can play the game of Battleship reasonably well, and a human player may serve as good benchmark for comparison. </w:t>
      </w:r>
    </w:p>
    <w:p w:rsidR="00834CDC" w:rsidRPr="002B5677" w:rsidRDefault="005F6B89" w:rsidP="00F06426">
      <w:pPr>
        <w:pStyle w:val="ListParagraph"/>
        <w:numPr>
          <w:ilvl w:val="0"/>
          <w:numId w:val="4"/>
        </w:numPr>
        <w:rPr>
          <w:rFonts w:ascii="Arial" w:hAnsi="Arial" w:cs="Arial"/>
          <w:sz w:val="20"/>
          <w:szCs w:val="20"/>
        </w:rPr>
      </w:pPr>
      <w:r w:rsidRPr="002B5677">
        <w:rPr>
          <w:rFonts w:ascii="Arial" w:hAnsi="Arial" w:cs="Arial"/>
          <w:sz w:val="20"/>
          <w:szCs w:val="20"/>
        </w:rPr>
        <w:t>The theoretical upper bound to effectiveness would be 100% hit rate, i.e. all strikes result in a hit and the game is completed in the minimum possible number of turns. We can consider an oracle algorithm that has knowledge of ship placements to represent this upper bound.</w:t>
      </w:r>
      <w:r w:rsidR="00364D3B" w:rsidRPr="002B5677">
        <w:rPr>
          <w:rFonts w:ascii="Arial" w:hAnsi="Arial" w:cs="Arial"/>
          <w:sz w:val="20"/>
          <w:szCs w:val="20"/>
        </w:rPr>
        <w:t xml:space="preserve"> </w:t>
      </w:r>
    </w:p>
    <w:p w:rsidR="00F06426" w:rsidRDefault="00F06426" w:rsidP="00F06426">
      <w:pPr>
        <w:rPr>
          <w:rFonts w:ascii="Arial" w:hAnsi="Arial" w:cs="Arial"/>
          <w:b/>
          <w:sz w:val="20"/>
          <w:szCs w:val="20"/>
        </w:rPr>
      </w:pPr>
      <w:r w:rsidRPr="002B5677">
        <w:rPr>
          <w:rFonts w:ascii="Arial" w:hAnsi="Arial" w:cs="Arial"/>
          <w:b/>
          <w:sz w:val="20"/>
          <w:szCs w:val="20"/>
        </w:rPr>
        <w:t xml:space="preserve">Literature </w:t>
      </w:r>
      <w:ins w:id="36" w:author="Jordan Ebel" w:date="2016-10-26T21:35:00Z">
        <w:r w:rsidR="00DE5504">
          <w:rPr>
            <w:rFonts w:ascii="Arial" w:hAnsi="Arial" w:cs="Arial"/>
            <w:b/>
            <w:sz w:val="20"/>
            <w:szCs w:val="20"/>
          </w:rPr>
          <w:t>R</w:t>
        </w:r>
      </w:ins>
      <w:del w:id="37" w:author="Jordan Ebel" w:date="2016-10-26T21:35:00Z">
        <w:r w:rsidRPr="002B5677" w:rsidDel="00DE5504">
          <w:rPr>
            <w:rFonts w:ascii="Arial" w:hAnsi="Arial" w:cs="Arial"/>
            <w:b/>
            <w:sz w:val="20"/>
            <w:szCs w:val="20"/>
          </w:rPr>
          <w:delText>r</w:delText>
        </w:r>
      </w:del>
      <w:r w:rsidRPr="002B5677">
        <w:rPr>
          <w:rFonts w:ascii="Arial" w:hAnsi="Arial" w:cs="Arial"/>
          <w:b/>
          <w:sz w:val="20"/>
          <w:szCs w:val="20"/>
        </w:rPr>
        <w:t>eview</w:t>
      </w:r>
    </w:p>
    <w:p w:rsidR="00FE3059" w:rsidRPr="00FE3059" w:rsidRDefault="00AC0B51" w:rsidP="00F06426">
      <w:pPr>
        <w:rPr>
          <w:rFonts w:ascii="Arial" w:hAnsi="Arial" w:cs="Arial"/>
          <w:sz w:val="20"/>
          <w:szCs w:val="20"/>
        </w:rPr>
      </w:pPr>
      <w:r>
        <w:rPr>
          <w:rFonts w:ascii="Arial" w:hAnsi="Arial" w:cs="Arial"/>
          <w:sz w:val="20"/>
          <w:szCs w:val="20"/>
        </w:rPr>
        <w:t xml:space="preserve">We have found several similar attempts to implement a Battleship algorithm, but each have somewhat different goals, approaches and </w:t>
      </w:r>
      <w:r w:rsidR="00C815C4">
        <w:rPr>
          <w:rFonts w:ascii="Arial" w:hAnsi="Arial" w:cs="Arial"/>
          <w:sz w:val="20"/>
          <w:szCs w:val="20"/>
        </w:rPr>
        <w:t>results</w:t>
      </w:r>
      <w:r>
        <w:rPr>
          <w:rFonts w:ascii="Arial" w:hAnsi="Arial" w:cs="Arial"/>
          <w:sz w:val="20"/>
          <w:szCs w:val="20"/>
        </w:rPr>
        <w:t>.</w:t>
      </w:r>
    </w:p>
    <w:p w:rsidR="00F06426" w:rsidRDefault="00E72FA6" w:rsidP="00834CDC">
      <w:pPr>
        <w:pStyle w:val="ListParagraph"/>
        <w:numPr>
          <w:ilvl w:val="0"/>
          <w:numId w:val="5"/>
        </w:numPr>
        <w:rPr>
          <w:rFonts w:ascii="Arial" w:hAnsi="Arial" w:cs="Arial"/>
          <w:sz w:val="20"/>
          <w:szCs w:val="20"/>
        </w:rPr>
      </w:pPr>
      <w:r w:rsidRPr="002B5677">
        <w:rPr>
          <w:rFonts w:ascii="Arial" w:hAnsi="Arial" w:cs="Arial"/>
          <w:sz w:val="20"/>
          <w:szCs w:val="20"/>
        </w:rPr>
        <w:t xml:space="preserve">C. Compton, J. Liu, N. </w:t>
      </w:r>
      <w:proofErr w:type="spellStart"/>
      <w:r w:rsidRPr="002B5677">
        <w:rPr>
          <w:rFonts w:ascii="Arial" w:hAnsi="Arial" w:cs="Arial"/>
          <w:sz w:val="20"/>
          <w:szCs w:val="20"/>
        </w:rPr>
        <w:t>Stanzione</w:t>
      </w:r>
      <w:proofErr w:type="spellEnd"/>
      <w:r w:rsidRPr="002B5677">
        <w:rPr>
          <w:rFonts w:ascii="Arial" w:hAnsi="Arial" w:cs="Arial"/>
          <w:sz w:val="20"/>
          <w:szCs w:val="20"/>
        </w:rPr>
        <w:t>. “</w:t>
      </w:r>
      <w:r w:rsidR="00834CDC" w:rsidRPr="002B5677">
        <w:rPr>
          <w:rFonts w:ascii="Arial" w:hAnsi="Arial" w:cs="Arial"/>
          <w:sz w:val="20"/>
          <w:szCs w:val="20"/>
        </w:rPr>
        <w:t>B</w:t>
      </w:r>
      <w:r w:rsidRPr="002B5677">
        <w:rPr>
          <w:rFonts w:ascii="Arial" w:hAnsi="Arial" w:cs="Arial"/>
          <w:sz w:val="20"/>
          <w:szCs w:val="20"/>
        </w:rPr>
        <w:t>attleship: A Hit or Miss Affair”.</w:t>
      </w:r>
      <w:r w:rsidR="00834CDC" w:rsidRPr="002B5677">
        <w:rPr>
          <w:rFonts w:ascii="Arial" w:hAnsi="Arial" w:cs="Arial"/>
          <w:sz w:val="20"/>
          <w:szCs w:val="20"/>
        </w:rPr>
        <w:t xml:space="preserve"> </w:t>
      </w:r>
      <w:r w:rsidR="008454B6">
        <w:fldChar w:fldCharType="begin"/>
      </w:r>
      <w:r w:rsidR="008454B6">
        <w:instrText xml:space="preserve"> HYPERLINK "http://www.cs.uml.edu/ecg/uploads/AIfall14/compton_liu_stanzione.pdf" </w:instrText>
      </w:r>
      <w:r w:rsidR="008454B6">
        <w:fldChar w:fldCharType="separate"/>
      </w:r>
      <w:r w:rsidRPr="002B5677">
        <w:rPr>
          <w:rStyle w:val="Hyperlink"/>
          <w:rFonts w:ascii="Arial" w:hAnsi="Arial" w:cs="Arial"/>
          <w:sz w:val="20"/>
          <w:szCs w:val="20"/>
        </w:rPr>
        <w:t>http://www.cs.uml.edu/ecg/uploads/AIfall14/compton_liu_stanzione.pdf</w:t>
      </w:r>
      <w:r w:rsidR="008454B6">
        <w:rPr>
          <w:rStyle w:val="Hyperlink"/>
          <w:rFonts w:ascii="Arial" w:hAnsi="Arial" w:cs="Arial"/>
          <w:sz w:val="20"/>
          <w:szCs w:val="20"/>
        </w:rPr>
        <w:fldChar w:fldCharType="end"/>
      </w:r>
    </w:p>
    <w:p w:rsidR="00FE3059" w:rsidRPr="00960A68" w:rsidRDefault="00FE3059" w:rsidP="00960A68">
      <w:pPr>
        <w:rPr>
          <w:rFonts w:ascii="Arial" w:hAnsi="Arial" w:cs="Arial"/>
          <w:sz w:val="20"/>
          <w:szCs w:val="20"/>
        </w:rPr>
      </w:pPr>
      <w:r w:rsidRPr="00960A68">
        <w:rPr>
          <w:rFonts w:ascii="Arial" w:hAnsi="Arial" w:cs="Arial"/>
          <w:sz w:val="20"/>
          <w:szCs w:val="20"/>
        </w:rPr>
        <w:t>Attempts to implement a learning based AI that was not very successful due to large state space.</w:t>
      </w:r>
    </w:p>
    <w:p w:rsidR="00E72FA6" w:rsidRDefault="00E72FA6" w:rsidP="00E72FA6">
      <w:pPr>
        <w:pStyle w:val="ListParagraph"/>
        <w:numPr>
          <w:ilvl w:val="0"/>
          <w:numId w:val="5"/>
        </w:numPr>
        <w:rPr>
          <w:rFonts w:ascii="Arial" w:hAnsi="Arial" w:cs="Arial"/>
          <w:sz w:val="20"/>
          <w:szCs w:val="20"/>
        </w:rPr>
      </w:pPr>
      <w:r w:rsidRPr="002B5677">
        <w:rPr>
          <w:rFonts w:ascii="Arial" w:hAnsi="Arial" w:cs="Arial"/>
          <w:sz w:val="20"/>
          <w:szCs w:val="20"/>
        </w:rPr>
        <w:t xml:space="preserve">“Battleships - A Game Playing Agent”. </w:t>
      </w:r>
      <w:r w:rsidR="008454B6">
        <w:fldChar w:fldCharType="begin"/>
      </w:r>
      <w:r w:rsidR="008454B6">
        <w:instrText xml:space="preserve"> HYPERLINK "http://gritslab.gatech.edu/Pickem/wp-content/uploads/2012/12/cs6601_project_1_proposal.pdf" </w:instrText>
      </w:r>
      <w:r w:rsidR="008454B6">
        <w:fldChar w:fldCharType="separate"/>
      </w:r>
      <w:r w:rsidRPr="002B5677">
        <w:rPr>
          <w:rStyle w:val="Hyperlink"/>
          <w:rFonts w:ascii="Arial" w:hAnsi="Arial" w:cs="Arial"/>
          <w:sz w:val="20"/>
          <w:szCs w:val="20"/>
        </w:rPr>
        <w:t>http://gritslab.gatech.edu/Pickem/wp-content/uploads/2012/12/cs6601_project_1_proposal.pdf</w:t>
      </w:r>
      <w:r w:rsidR="008454B6">
        <w:rPr>
          <w:rStyle w:val="Hyperlink"/>
          <w:rFonts w:ascii="Arial" w:hAnsi="Arial" w:cs="Arial"/>
          <w:sz w:val="20"/>
          <w:szCs w:val="20"/>
        </w:rPr>
        <w:fldChar w:fldCharType="end"/>
      </w:r>
    </w:p>
    <w:p w:rsidR="00FE3059" w:rsidRPr="00960A68" w:rsidRDefault="00FE3059" w:rsidP="00960A68">
      <w:pPr>
        <w:rPr>
          <w:rFonts w:ascii="Arial" w:hAnsi="Arial" w:cs="Arial"/>
          <w:sz w:val="20"/>
          <w:szCs w:val="20"/>
        </w:rPr>
      </w:pPr>
      <w:r w:rsidRPr="00960A68">
        <w:rPr>
          <w:rFonts w:ascii="Arial" w:hAnsi="Arial" w:cs="Arial"/>
          <w:sz w:val="20"/>
          <w:szCs w:val="20"/>
        </w:rPr>
        <w:t>Attempts to implement a search problem without learning.</w:t>
      </w:r>
    </w:p>
    <w:p w:rsidR="00E72FA6" w:rsidRDefault="00E72FA6" w:rsidP="00E72FA6">
      <w:pPr>
        <w:pStyle w:val="ListParagraph"/>
        <w:numPr>
          <w:ilvl w:val="0"/>
          <w:numId w:val="5"/>
        </w:numPr>
        <w:rPr>
          <w:rFonts w:ascii="Arial" w:hAnsi="Arial" w:cs="Arial"/>
          <w:sz w:val="20"/>
          <w:szCs w:val="20"/>
        </w:rPr>
      </w:pPr>
      <w:r w:rsidRPr="002B5677">
        <w:rPr>
          <w:rFonts w:ascii="Arial" w:hAnsi="Arial" w:cs="Arial"/>
          <w:sz w:val="20"/>
          <w:szCs w:val="20"/>
        </w:rPr>
        <w:t xml:space="preserve">N. Berry. “Battleship”. </w:t>
      </w:r>
      <w:proofErr w:type="spellStart"/>
      <w:r w:rsidRPr="002B5677">
        <w:rPr>
          <w:rFonts w:ascii="Arial" w:hAnsi="Arial" w:cs="Arial"/>
          <w:sz w:val="20"/>
          <w:szCs w:val="20"/>
        </w:rPr>
        <w:t>DataGenetics</w:t>
      </w:r>
      <w:proofErr w:type="spellEnd"/>
      <w:r w:rsidRPr="002B5677">
        <w:rPr>
          <w:rFonts w:ascii="Arial" w:hAnsi="Arial" w:cs="Arial"/>
          <w:sz w:val="20"/>
          <w:szCs w:val="20"/>
        </w:rPr>
        <w:t xml:space="preserve">. </w:t>
      </w:r>
      <w:r w:rsidR="008454B6">
        <w:fldChar w:fldCharType="begin"/>
      </w:r>
      <w:r w:rsidR="008454B6">
        <w:instrText xml:space="preserve"> HYPERLINK "http://www.datagenetics.com/blog/december32011/index.html" </w:instrText>
      </w:r>
      <w:r w:rsidR="008454B6">
        <w:fldChar w:fldCharType="separate"/>
      </w:r>
      <w:r w:rsidR="00FE3059" w:rsidRPr="0033674F">
        <w:rPr>
          <w:rStyle w:val="Hyperlink"/>
          <w:rFonts w:ascii="Arial" w:hAnsi="Arial" w:cs="Arial"/>
          <w:sz w:val="20"/>
          <w:szCs w:val="20"/>
        </w:rPr>
        <w:t>http://www.datagenetics.com/blog/december32011/index.html</w:t>
      </w:r>
      <w:r w:rsidR="008454B6">
        <w:rPr>
          <w:rStyle w:val="Hyperlink"/>
          <w:rFonts w:ascii="Arial" w:hAnsi="Arial" w:cs="Arial"/>
          <w:sz w:val="20"/>
          <w:szCs w:val="20"/>
        </w:rPr>
        <w:fldChar w:fldCharType="end"/>
      </w:r>
    </w:p>
    <w:p w:rsidR="000E5216" w:rsidRPr="002B5677" w:rsidRDefault="00FE3059" w:rsidP="00F902BF">
      <w:pPr>
        <w:rPr>
          <w:rFonts w:ascii="Arial" w:hAnsi="Arial" w:cs="Arial"/>
          <w:sz w:val="20"/>
          <w:szCs w:val="20"/>
        </w:rPr>
      </w:pPr>
      <w:r w:rsidRPr="00960A68">
        <w:rPr>
          <w:rFonts w:ascii="Arial" w:hAnsi="Arial" w:cs="Arial"/>
          <w:sz w:val="20"/>
          <w:szCs w:val="20"/>
        </w:rPr>
        <w:t xml:space="preserve">Developed a very effective Battleship algorithm, but is a non-AI solution that incorporates </w:t>
      </w:r>
      <w:del w:id="38" w:author="K. Wan" w:date="2016-10-27T01:57:00Z">
        <w:r w:rsidRPr="00960A68" w:rsidDel="006B43B0">
          <w:rPr>
            <w:rFonts w:ascii="Arial" w:hAnsi="Arial" w:cs="Arial"/>
            <w:sz w:val="20"/>
            <w:szCs w:val="20"/>
          </w:rPr>
          <w:delText xml:space="preserve">on </w:delText>
        </w:r>
      </w:del>
      <w:r w:rsidRPr="00960A68">
        <w:rPr>
          <w:rFonts w:ascii="Arial" w:hAnsi="Arial" w:cs="Arial"/>
          <w:sz w:val="20"/>
          <w:szCs w:val="20"/>
        </w:rPr>
        <w:t>very specific knowledge of game mechanics</w:t>
      </w:r>
      <w:ins w:id="39" w:author="Jordan Ebel" w:date="2016-10-26T21:35:00Z">
        <w:r w:rsidR="00DE5504">
          <w:rPr>
            <w:rFonts w:ascii="Arial" w:hAnsi="Arial" w:cs="Arial"/>
            <w:sz w:val="20"/>
            <w:szCs w:val="20"/>
          </w:rPr>
          <w:t>.</w:t>
        </w:r>
      </w:ins>
    </w:p>
    <w:sectPr w:rsidR="000E5216" w:rsidRPr="002B5677" w:rsidSect="00D205A6">
      <w:pgSz w:w="12240" w:h="15840"/>
      <w:pgMar w:top="1170" w:right="1440" w:bottom="1170" w:left="1440" w:header="720" w:footer="720" w:gutter="0"/>
      <w:cols w:space="720"/>
      <w:docGrid w:linePitch="360"/>
      <w:sectPrChange w:id="40" w:author="K. Wan" w:date="2016-10-27T01:19:00Z">
        <w:sectPr w:rsidR="000E5216" w:rsidRPr="002B5677" w:rsidSect="00D205A6">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4D14"/>
    <w:multiLevelType w:val="hybridMultilevel"/>
    <w:tmpl w:val="94BE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319A"/>
    <w:multiLevelType w:val="hybridMultilevel"/>
    <w:tmpl w:val="232E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773EA"/>
    <w:multiLevelType w:val="hybridMultilevel"/>
    <w:tmpl w:val="6BA2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A6C42"/>
    <w:multiLevelType w:val="hybridMultilevel"/>
    <w:tmpl w:val="CD1C1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A54E9C"/>
    <w:multiLevelType w:val="hybridMultilevel"/>
    <w:tmpl w:val="FDF4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Wan">
    <w15:presenceInfo w15:providerId="None" w15:userId="K. 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216"/>
    <w:rsid w:val="00044E57"/>
    <w:rsid w:val="00047456"/>
    <w:rsid w:val="00075D62"/>
    <w:rsid w:val="000E5216"/>
    <w:rsid w:val="000E62EC"/>
    <w:rsid w:val="000F0547"/>
    <w:rsid w:val="001335C6"/>
    <w:rsid w:val="00167A28"/>
    <w:rsid w:val="00185AB1"/>
    <w:rsid w:val="001F7FA9"/>
    <w:rsid w:val="00266B6F"/>
    <w:rsid w:val="002B2240"/>
    <w:rsid w:val="002B5677"/>
    <w:rsid w:val="003431DA"/>
    <w:rsid w:val="00364D3B"/>
    <w:rsid w:val="003D3109"/>
    <w:rsid w:val="00424AAA"/>
    <w:rsid w:val="004A2B7F"/>
    <w:rsid w:val="004D498D"/>
    <w:rsid w:val="00522644"/>
    <w:rsid w:val="00553D51"/>
    <w:rsid w:val="005A0A44"/>
    <w:rsid w:val="005F291B"/>
    <w:rsid w:val="005F6B89"/>
    <w:rsid w:val="006003FD"/>
    <w:rsid w:val="00602E25"/>
    <w:rsid w:val="006769E8"/>
    <w:rsid w:val="006B43B0"/>
    <w:rsid w:val="006F59BB"/>
    <w:rsid w:val="007F09AB"/>
    <w:rsid w:val="00831DA3"/>
    <w:rsid w:val="00834CDC"/>
    <w:rsid w:val="00837E9B"/>
    <w:rsid w:val="00841D72"/>
    <w:rsid w:val="008454B6"/>
    <w:rsid w:val="00881672"/>
    <w:rsid w:val="008916A9"/>
    <w:rsid w:val="00905F23"/>
    <w:rsid w:val="0094387B"/>
    <w:rsid w:val="00960A68"/>
    <w:rsid w:val="00A36E6D"/>
    <w:rsid w:val="00A91DEA"/>
    <w:rsid w:val="00AB2F48"/>
    <w:rsid w:val="00AC0B51"/>
    <w:rsid w:val="00B0377A"/>
    <w:rsid w:val="00B07352"/>
    <w:rsid w:val="00B14906"/>
    <w:rsid w:val="00B4691B"/>
    <w:rsid w:val="00C03496"/>
    <w:rsid w:val="00C27BC7"/>
    <w:rsid w:val="00C815C4"/>
    <w:rsid w:val="00D205A6"/>
    <w:rsid w:val="00D359C1"/>
    <w:rsid w:val="00D71C50"/>
    <w:rsid w:val="00DE5504"/>
    <w:rsid w:val="00E64608"/>
    <w:rsid w:val="00E72FA6"/>
    <w:rsid w:val="00F06426"/>
    <w:rsid w:val="00F73788"/>
    <w:rsid w:val="00F902BF"/>
    <w:rsid w:val="00FE30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9E1BE0-D644-401C-90D2-30C8200D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352"/>
    <w:pPr>
      <w:ind w:left="720"/>
      <w:contextualSpacing/>
    </w:pPr>
  </w:style>
  <w:style w:type="character" w:styleId="Hyperlink">
    <w:name w:val="Hyperlink"/>
    <w:basedOn w:val="DefaultParagraphFont"/>
    <w:uiPriority w:val="99"/>
    <w:unhideWhenUsed/>
    <w:rsid w:val="00E72FA6"/>
    <w:rPr>
      <w:color w:val="0563C1" w:themeColor="hyperlink"/>
      <w:u w:val="single"/>
    </w:rPr>
  </w:style>
  <w:style w:type="paragraph" w:styleId="NormalWeb">
    <w:name w:val="Normal (Web)"/>
    <w:basedOn w:val="Normal"/>
    <w:uiPriority w:val="99"/>
    <w:semiHidden/>
    <w:unhideWhenUsed/>
    <w:rsid w:val="00AB2F48"/>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semiHidden/>
    <w:unhideWhenUsed/>
    <w:qFormat/>
    <w:rsid w:val="00C27BC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3059"/>
    <w:rPr>
      <w:color w:val="954F72" w:themeColor="followedHyperlink"/>
      <w:u w:val="single"/>
    </w:rPr>
  </w:style>
  <w:style w:type="paragraph" w:styleId="Revision">
    <w:name w:val="Revision"/>
    <w:hidden/>
    <w:uiPriority w:val="99"/>
    <w:semiHidden/>
    <w:rsid w:val="00B4691B"/>
    <w:pPr>
      <w:spacing w:after="0" w:line="240" w:lineRule="auto"/>
    </w:pPr>
  </w:style>
  <w:style w:type="paragraph" w:styleId="BalloonText">
    <w:name w:val="Balloon Text"/>
    <w:basedOn w:val="Normal"/>
    <w:link w:val="BalloonTextChar"/>
    <w:uiPriority w:val="99"/>
    <w:semiHidden/>
    <w:unhideWhenUsed/>
    <w:rsid w:val="00B46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CA865-395F-465A-9EE4-B4E9E0335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Wan</dc:creator>
  <cp:lastModifiedBy>K. Wan</cp:lastModifiedBy>
  <cp:revision>4</cp:revision>
  <cp:lastPrinted>2016-10-27T08:57:00Z</cp:lastPrinted>
  <dcterms:created xsi:type="dcterms:W3CDTF">2016-10-27T08:56:00Z</dcterms:created>
  <dcterms:modified xsi:type="dcterms:W3CDTF">2016-10-27T09:00:00Z</dcterms:modified>
</cp:coreProperties>
</file>